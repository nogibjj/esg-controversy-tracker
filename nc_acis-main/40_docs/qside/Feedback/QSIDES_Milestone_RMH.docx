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FD2B" w14:textId="66C966E9" w:rsidR="00741C32" w:rsidRPr="009D41EF" w:rsidRDefault="009D41EF" w:rsidP="009D41EF">
      <w:pPr>
        <w:pStyle w:val="Title"/>
        <w:jc w:val="center"/>
        <w:rPr>
          <w:rFonts w:ascii="Cambria" w:eastAsia="HGGothicE" w:hAnsi="Cambria" w:cs="Arial"/>
        </w:rPr>
      </w:pPr>
      <w:commentRangeStart w:id="0"/>
      <w:r w:rsidRPr="6CAF0C5A">
        <w:rPr>
          <w:rFonts w:ascii="Cambria" w:eastAsia="HGGothicE" w:hAnsi="Cambria" w:cs="Arial"/>
        </w:rPr>
        <w:t xml:space="preserve">Capstone </w:t>
      </w:r>
      <w:r w:rsidR="005C7465" w:rsidRPr="6CAF0C5A">
        <w:rPr>
          <w:rFonts w:ascii="Cambria" w:eastAsia="HGGothicE" w:hAnsi="Cambria" w:cs="Arial"/>
        </w:rPr>
        <w:t>Project M</w:t>
      </w:r>
      <w:r w:rsidR="2AEEF06E" w:rsidRPr="6CAF0C5A">
        <w:rPr>
          <w:rFonts w:ascii="Cambria" w:eastAsia="HGGothicE" w:hAnsi="Cambria" w:cs="Arial"/>
        </w:rPr>
        <w:t>ilestone Report</w:t>
      </w:r>
      <w:commentRangeEnd w:id="0"/>
      <w:r w:rsidR="00577B85">
        <w:rPr>
          <w:rStyle w:val="CommentReference"/>
          <w:rFonts w:asciiTheme="minorHAnsi" w:eastAsiaTheme="minorHAnsi" w:hAnsiTheme="minorHAnsi" w:cstheme="minorBidi"/>
          <w:spacing w:val="0"/>
          <w:kern w:val="0"/>
        </w:rPr>
        <w:commentReference w:id="0"/>
      </w:r>
    </w:p>
    <w:p w14:paraId="43B17EEF" w14:textId="6FD43098" w:rsidR="005C7465" w:rsidRPr="002C1C09" w:rsidRDefault="003D794F" w:rsidP="009D41EF">
      <w:pPr>
        <w:jc w:val="center"/>
        <w:rPr>
          <w:rFonts w:ascii="Cambria" w:eastAsia="HGGothicE" w:hAnsi="Cambria" w:cs="Arial"/>
          <w:color w:val="7F7F7F" w:themeColor="text1" w:themeTint="80"/>
        </w:rPr>
      </w:pPr>
      <w:r w:rsidRPr="002C1C09">
        <w:rPr>
          <w:rFonts w:ascii="Cambria" w:eastAsia="HGGothicE" w:hAnsi="Cambria" w:cs="Arial"/>
          <w:color w:val="7F7F7F" w:themeColor="text1" w:themeTint="80"/>
        </w:rPr>
        <w:t>JUSTFAIR State</w:t>
      </w:r>
      <w:r w:rsidR="00091AF5" w:rsidRPr="002C1C09">
        <w:rPr>
          <w:rFonts w:ascii="Cambria" w:eastAsia="HGGothicE" w:hAnsi="Cambria" w:cs="Arial"/>
          <w:color w:val="7F7F7F" w:themeColor="text1" w:themeTint="80"/>
        </w:rPr>
        <w:t xml:space="preserve"> – North Carolina</w:t>
      </w:r>
    </w:p>
    <w:p w14:paraId="5EF37BC6" w14:textId="77777777" w:rsidR="001626D9" w:rsidRPr="000A702B" w:rsidRDefault="001626D9" w:rsidP="009D41EF">
      <w:pPr>
        <w:jc w:val="center"/>
        <w:rPr>
          <w:rFonts w:ascii="Cambria" w:eastAsia="HGGothicE" w:hAnsi="Cambria" w:cs="Arial"/>
          <w:color w:val="4472C4" w:themeColor="accent1"/>
        </w:rPr>
      </w:pPr>
    </w:p>
    <w:p w14:paraId="52D98E6F" w14:textId="1EBE4EDA" w:rsidR="00DB0728" w:rsidRDefault="006A7C35" w:rsidP="00944414">
      <w:pPr>
        <w:jc w:val="center"/>
        <w:rPr>
          <w:rFonts w:ascii="Cambria" w:eastAsia="HGGothicE" w:hAnsi="Cambria" w:cs="Arial"/>
        </w:rPr>
      </w:pPr>
      <w:r w:rsidRPr="009D41EF">
        <w:rPr>
          <w:rFonts w:ascii="Cambria" w:eastAsia="HGGothicE" w:hAnsi="Cambria" w:cs="Arial"/>
        </w:rPr>
        <w:t>Authors</w:t>
      </w:r>
      <w:r w:rsidR="009D41EF">
        <w:rPr>
          <w:rFonts w:ascii="Cambria" w:eastAsia="HGGothicE" w:hAnsi="Cambria" w:cs="Arial"/>
        </w:rPr>
        <w:t>:</w:t>
      </w:r>
      <w:r w:rsidR="006120E9" w:rsidRPr="006120E9">
        <w:t xml:space="preserve"> </w:t>
      </w:r>
      <w:r w:rsidR="006120E9" w:rsidRPr="006120E9">
        <w:rPr>
          <w:rFonts w:ascii="Cambria" w:eastAsia="HGGothicE" w:hAnsi="Cambria" w:cs="Arial"/>
        </w:rPr>
        <w:t>Preet Khowaja​</w:t>
      </w:r>
      <w:r w:rsidR="006120E9">
        <w:rPr>
          <w:rFonts w:ascii="Cambria" w:eastAsia="HGGothicE" w:hAnsi="Cambria" w:cs="Arial"/>
        </w:rPr>
        <w:t xml:space="preserve">, </w:t>
      </w:r>
      <w:r w:rsidR="006120E9" w:rsidRPr="006120E9">
        <w:rPr>
          <w:rFonts w:ascii="Cambria" w:eastAsia="HGGothicE" w:hAnsi="Cambria" w:cs="Arial"/>
        </w:rPr>
        <w:t>Dorothy Hou</w:t>
      </w:r>
      <w:r w:rsidR="006120E9">
        <w:rPr>
          <w:rFonts w:ascii="Cambria" w:eastAsia="HGGothicE" w:hAnsi="Cambria" w:cs="Arial"/>
        </w:rPr>
        <w:t xml:space="preserve">, </w:t>
      </w:r>
      <w:r w:rsidR="006120E9" w:rsidRPr="006120E9">
        <w:rPr>
          <w:rFonts w:ascii="Cambria" w:eastAsia="HGGothicE" w:hAnsi="Cambria" w:cs="Arial"/>
        </w:rPr>
        <w:t>Chuhan Zhou​</w:t>
      </w:r>
      <w:r w:rsidR="006120E9">
        <w:rPr>
          <w:rFonts w:ascii="Cambria" w:eastAsia="HGGothicE" w:hAnsi="Cambria" w:cs="Arial"/>
        </w:rPr>
        <w:t xml:space="preserve">, and </w:t>
      </w:r>
      <w:r w:rsidR="006120E9" w:rsidRPr="006120E9">
        <w:rPr>
          <w:rFonts w:ascii="Cambria" w:eastAsia="HGGothicE" w:hAnsi="Cambria" w:cs="Arial"/>
        </w:rPr>
        <w:t>Clarissa Aché​</w:t>
      </w:r>
      <w:r w:rsidR="006120E9">
        <w:rPr>
          <w:rFonts w:ascii="Cambria" w:eastAsia="HGGothicE" w:hAnsi="Cambria" w:cs="Arial"/>
        </w:rPr>
        <w:t>.</w:t>
      </w:r>
    </w:p>
    <w:p w14:paraId="06794B78" w14:textId="77777777" w:rsidR="006A7C35" w:rsidRPr="009D41EF" w:rsidRDefault="006A7C35" w:rsidP="005C7465">
      <w:pPr>
        <w:rPr>
          <w:rFonts w:ascii="Cambria" w:eastAsia="HGGothicE" w:hAnsi="Cambria" w:cs="Arial"/>
        </w:rPr>
      </w:pPr>
    </w:p>
    <w:p w14:paraId="57CC5000" w14:textId="710FBC0E" w:rsidR="6B3CE2CD" w:rsidRDefault="6B3CE2CD" w:rsidP="6FAAA868">
      <w:pPr>
        <w:rPr>
          <w:rFonts w:ascii="Cambria" w:eastAsia="HGGothicE" w:hAnsi="Cambria" w:cs="Arial"/>
          <w:b/>
          <w:bCs/>
        </w:rPr>
      </w:pPr>
      <w:r w:rsidRPr="6FAAA868">
        <w:rPr>
          <w:rFonts w:ascii="Cambria" w:eastAsia="HGGothicE" w:hAnsi="Cambria" w:cs="Arial"/>
          <w:b/>
          <w:bCs/>
        </w:rPr>
        <w:t>Introduction</w:t>
      </w:r>
    </w:p>
    <w:p w14:paraId="00F384D7" w14:textId="3E64F884" w:rsidR="6FAAA868" w:rsidRDefault="6FAAA868" w:rsidP="6FAAA868">
      <w:pPr>
        <w:rPr>
          <w:rFonts w:ascii="Cambria" w:eastAsia="HGGothicE" w:hAnsi="Cambria" w:cs="Arial"/>
          <w:b/>
          <w:bCs/>
        </w:rPr>
      </w:pPr>
    </w:p>
    <w:p w14:paraId="7AF6C472" w14:textId="4614BFD1" w:rsidR="1CD3E219" w:rsidRPr="008135BD" w:rsidRDefault="1CD3E219" w:rsidP="00F60BCE">
      <w:pPr>
        <w:spacing w:line="276" w:lineRule="auto"/>
        <w:jc w:val="center"/>
        <w:rPr>
          <w:rFonts w:ascii="Cambria" w:eastAsia="HGGothicE" w:hAnsi="Cambria" w:cs="Arial"/>
          <w:i/>
          <w:iCs/>
          <w:rPrChange w:id="1" w:author="Ryan Huang" w:date="2022-11-10T14:57:00Z">
            <w:rPr>
              <w:rFonts w:ascii="Cambria" w:eastAsia="HGGothicE" w:hAnsi="Cambria" w:cs="Arial"/>
              <w:sz w:val="20"/>
              <w:szCs w:val="20"/>
            </w:rPr>
          </w:rPrChange>
        </w:rPr>
      </w:pPr>
      <w:r w:rsidRPr="008135BD">
        <w:rPr>
          <w:rFonts w:ascii="Cambria" w:eastAsia="HGGothicE" w:hAnsi="Cambria" w:cs="Arial"/>
          <w:i/>
          <w:iCs/>
          <w:rPrChange w:id="2" w:author="Ryan Huang" w:date="2022-11-10T14:57:00Z">
            <w:rPr>
              <w:rFonts w:ascii="Cambria" w:eastAsia="HGGothicE" w:hAnsi="Cambria" w:cs="Arial"/>
              <w:sz w:val="20"/>
              <w:szCs w:val="20"/>
            </w:rPr>
          </w:rPrChange>
        </w:rPr>
        <w:t>“</w:t>
      </w:r>
      <w:ins w:id="3" w:author="Ryan Huang" w:date="2022-11-10T14:57:00Z">
        <w:r w:rsidR="008135BD" w:rsidRPr="008135BD">
          <w:rPr>
            <w:rFonts w:ascii="Cambria" w:eastAsia="HGGothicE" w:hAnsi="Cambria" w:cs="Arial"/>
            <w:i/>
            <w:iCs/>
            <w:rPrChange w:id="4" w:author="Ryan Huang" w:date="2022-11-10T14:57:00Z">
              <w:rPr>
                <w:rFonts w:ascii="Cambria" w:eastAsia="HGGothicE" w:hAnsi="Cambria" w:cs="Arial"/>
                <w:sz w:val="20"/>
                <w:szCs w:val="20"/>
              </w:rPr>
            </w:rPrChange>
          </w:rPr>
          <w:t xml:space="preserve">The </w:t>
        </w:r>
      </w:ins>
      <w:r w:rsidRPr="008135BD">
        <w:rPr>
          <w:rFonts w:ascii="Cambria" w:eastAsia="HGGothicE" w:hAnsi="Cambria" w:cs="Arial"/>
          <w:i/>
          <w:iCs/>
          <w:rPrChange w:id="5" w:author="Ryan Huang" w:date="2022-11-10T14:57:00Z">
            <w:rPr>
              <w:rFonts w:ascii="Cambria" w:eastAsia="HGGothicE" w:hAnsi="Cambria" w:cs="Arial"/>
              <w:sz w:val="20"/>
              <w:szCs w:val="20"/>
            </w:rPr>
          </w:rPrChange>
        </w:rPr>
        <w:t>United States is home to 5 percent of the world’s population but 25 percent of its prisoners. We have more total prisoners than any other country in the world”.</w:t>
      </w:r>
    </w:p>
    <w:p w14:paraId="42085006" w14:textId="2ED2914F" w:rsidR="28295DB5" w:rsidRPr="008135BD" w:rsidRDefault="28295DB5" w:rsidP="00F60BCE">
      <w:pPr>
        <w:spacing w:line="276" w:lineRule="auto"/>
        <w:jc w:val="center"/>
        <w:rPr>
          <w:rFonts w:ascii="Cambria" w:eastAsia="HGGothicE" w:hAnsi="Cambria" w:cs="Arial"/>
          <w:rPrChange w:id="6" w:author="Ryan Huang" w:date="2022-11-10T14:57:00Z">
            <w:rPr>
              <w:rFonts w:ascii="Cambria" w:eastAsia="HGGothicE" w:hAnsi="Cambria" w:cs="Arial"/>
              <w:sz w:val="20"/>
              <w:szCs w:val="20"/>
            </w:rPr>
          </w:rPrChange>
        </w:rPr>
      </w:pPr>
    </w:p>
    <w:p w14:paraId="23CFD443" w14:textId="4A54BDED" w:rsidR="6268BD6B" w:rsidRPr="008135BD" w:rsidRDefault="6268BD6B" w:rsidP="00F60BCE">
      <w:pPr>
        <w:spacing w:line="276" w:lineRule="auto"/>
      </w:pPr>
      <w:r w:rsidRPr="008135BD">
        <w:rPr>
          <w:rFonts w:ascii="Cambria" w:eastAsia="Cambria" w:hAnsi="Cambria" w:cs="Cambria"/>
          <w:color w:val="000000" w:themeColor="text1"/>
          <w:rPrChange w:id="7" w:author="Ryan Huang" w:date="2022-11-10T14:57:00Z">
            <w:rPr>
              <w:rFonts w:ascii="Cambria" w:eastAsia="Cambria" w:hAnsi="Cambria" w:cs="Cambria"/>
              <w:color w:val="000000" w:themeColor="text1"/>
              <w:sz w:val="20"/>
              <w:szCs w:val="20"/>
            </w:rPr>
          </w:rPrChange>
        </w:rPr>
        <w:t>The U.S. has a longstanding history of racial bias in the criminal justice system, depicted by the disproportionate makeup of African American prisoners as opposed to the general populace</w:t>
      </w:r>
      <w:r w:rsidRPr="008135BD">
        <w:rPr>
          <w:rStyle w:val="FootnoteReference"/>
          <w:rFonts w:ascii="Cambria" w:eastAsia="Cambria" w:hAnsi="Cambria" w:cs="Cambria"/>
          <w:color w:val="000000" w:themeColor="text1"/>
          <w:rPrChange w:id="8" w:author="Ryan Huang" w:date="2022-11-10T14:57:00Z">
            <w:rPr>
              <w:rStyle w:val="FootnoteReference"/>
              <w:rFonts w:ascii="Cambria" w:eastAsia="Cambria" w:hAnsi="Cambria" w:cs="Cambria"/>
              <w:color w:val="000000" w:themeColor="text1"/>
              <w:sz w:val="20"/>
              <w:szCs w:val="20"/>
            </w:rPr>
          </w:rPrChange>
        </w:rPr>
        <w:footnoteReference w:id="2"/>
      </w:r>
      <w:r w:rsidRPr="008135BD">
        <w:rPr>
          <w:rFonts w:ascii="Cambria" w:eastAsia="Cambria" w:hAnsi="Cambria" w:cs="Cambria"/>
          <w:color w:val="000000" w:themeColor="text1"/>
          <w:rPrChange w:id="9" w:author="Ryan Huang" w:date="2022-11-10T14:57:00Z">
            <w:rPr>
              <w:rFonts w:ascii="Cambria" w:eastAsia="Cambria" w:hAnsi="Cambria" w:cs="Cambria"/>
              <w:color w:val="000000" w:themeColor="text1"/>
              <w:sz w:val="20"/>
              <w:szCs w:val="20"/>
            </w:rPr>
          </w:rPrChange>
        </w:rPr>
        <w:t xml:space="preserve">. Black Americans comprise </w:t>
      </w:r>
      <w:del w:id="10" w:author="Ryan Huang" w:date="2022-11-10T15:09:00Z">
        <w:r w:rsidRPr="008135BD" w:rsidDel="008D0A2F">
          <w:rPr>
            <w:rFonts w:ascii="Cambria" w:eastAsia="Cambria" w:hAnsi="Cambria" w:cs="Cambria"/>
            <w:color w:val="000000" w:themeColor="text1"/>
            <w:rPrChange w:id="11" w:author="Ryan Huang" w:date="2022-11-10T14:57:00Z">
              <w:rPr>
                <w:rFonts w:ascii="Cambria" w:eastAsia="Cambria" w:hAnsi="Cambria" w:cs="Cambria"/>
                <w:color w:val="000000" w:themeColor="text1"/>
                <w:sz w:val="20"/>
                <w:szCs w:val="20"/>
              </w:rPr>
            </w:rPrChange>
          </w:rPr>
          <w:delText xml:space="preserve">about </w:delText>
        </w:r>
      </w:del>
      <w:r w:rsidRPr="008135BD">
        <w:rPr>
          <w:rFonts w:ascii="Cambria" w:eastAsia="Cambria" w:hAnsi="Cambria" w:cs="Cambria"/>
          <w:color w:val="000000" w:themeColor="text1"/>
          <w:rPrChange w:id="12" w:author="Ryan Huang" w:date="2022-11-10T14:57:00Z">
            <w:rPr>
              <w:rFonts w:ascii="Cambria" w:eastAsia="Cambria" w:hAnsi="Cambria" w:cs="Cambria"/>
              <w:color w:val="000000" w:themeColor="text1"/>
              <w:sz w:val="20"/>
              <w:szCs w:val="20"/>
            </w:rPr>
          </w:rPrChange>
        </w:rPr>
        <w:t xml:space="preserve">only 13% of the </w:t>
      </w:r>
      <w:del w:id="13" w:author="Ryan Huang" w:date="2022-11-10T15:09:00Z">
        <w:r w:rsidRPr="008135BD" w:rsidDel="008D0A2F">
          <w:rPr>
            <w:rFonts w:ascii="Cambria" w:eastAsia="Cambria" w:hAnsi="Cambria" w:cs="Cambria"/>
            <w:color w:val="000000" w:themeColor="text1"/>
            <w:rPrChange w:id="14" w:author="Ryan Huang" w:date="2022-11-10T14:57:00Z">
              <w:rPr>
                <w:rFonts w:ascii="Cambria" w:eastAsia="Cambria" w:hAnsi="Cambria" w:cs="Cambria"/>
                <w:color w:val="000000" w:themeColor="text1"/>
                <w:sz w:val="20"/>
                <w:szCs w:val="20"/>
              </w:rPr>
            </w:rPrChange>
          </w:rPr>
          <w:delText xml:space="preserve">US </w:delText>
        </w:r>
      </w:del>
      <w:ins w:id="15" w:author="Ryan Huang" w:date="2022-11-10T15:09:00Z">
        <w:r w:rsidR="008D0A2F" w:rsidRPr="008135BD">
          <w:rPr>
            <w:rFonts w:ascii="Cambria" w:eastAsia="Cambria" w:hAnsi="Cambria" w:cs="Cambria"/>
            <w:color w:val="000000" w:themeColor="text1"/>
            <w:rPrChange w:id="16" w:author="Ryan Huang" w:date="2022-11-10T14:57:00Z">
              <w:rPr>
                <w:rFonts w:ascii="Cambria" w:eastAsia="Cambria" w:hAnsi="Cambria" w:cs="Cambria"/>
                <w:color w:val="000000" w:themeColor="text1"/>
                <w:sz w:val="20"/>
                <w:szCs w:val="20"/>
              </w:rPr>
            </w:rPrChange>
          </w:rPr>
          <w:t>U</w:t>
        </w:r>
        <w:r w:rsidR="008D0A2F">
          <w:rPr>
            <w:rFonts w:ascii="Cambria" w:eastAsia="Cambria" w:hAnsi="Cambria" w:cs="Cambria"/>
            <w:color w:val="000000" w:themeColor="text1"/>
          </w:rPr>
          <w:t>.S.</w:t>
        </w:r>
        <w:r w:rsidR="008D0A2F" w:rsidRPr="008135BD">
          <w:rPr>
            <w:rFonts w:ascii="Cambria" w:eastAsia="Cambria" w:hAnsi="Cambria" w:cs="Cambria"/>
            <w:color w:val="000000" w:themeColor="text1"/>
            <w:rPrChange w:id="17" w:author="Ryan Huang" w:date="2022-11-10T14:57:00Z">
              <w:rPr>
                <w:rFonts w:ascii="Cambria" w:eastAsia="Cambria" w:hAnsi="Cambria" w:cs="Cambria"/>
                <w:color w:val="000000" w:themeColor="text1"/>
                <w:sz w:val="20"/>
                <w:szCs w:val="20"/>
              </w:rPr>
            </w:rPrChange>
          </w:rPr>
          <w:t xml:space="preserve"> </w:t>
        </w:r>
      </w:ins>
      <w:r w:rsidRPr="008135BD">
        <w:rPr>
          <w:rFonts w:ascii="Cambria" w:eastAsia="Cambria" w:hAnsi="Cambria" w:cs="Cambria"/>
          <w:color w:val="000000" w:themeColor="text1"/>
          <w:rPrChange w:id="18" w:author="Ryan Huang" w:date="2022-11-10T14:57:00Z">
            <w:rPr>
              <w:rFonts w:ascii="Cambria" w:eastAsia="Cambria" w:hAnsi="Cambria" w:cs="Cambria"/>
              <w:color w:val="000000" w:themeColor="text1"/>
              <w:sz w:val="20"/>
              <w:szCs w:val="20"/>
            </w:rPr>
          </w:rPrChange>
        </w:rPr>
        <w:t>population</w:t>
      </w:r>
      <w:del w:id="19" w:author="Ryan Huang" w:date="2022-11-10T15:09:00Z">
        <w:r w:rsidRPr="008135BD" w:rsidDel="008D0A2F">
          <w:rPr>
            <w:rFonts w:ascii="Cambria" w:eastAsia="Cambria" w:hAnsi="Cambria" w:cs="Cambria"/>
            <w:color w:val="000000" w:themeColor="text1"/>
            <w:rPrChange w:id="20" w:author="Ryan Huang" w:date="2022-11-10T14:57:00Z">
              <w:rPr>
                <w:rFonts w:ascii="Cambria" w:eastAsia="Cambria" w:hAnsi="Cambria" w:cs="Cambria"/>
                <w:color w:val="000000" w:themeColor="text1"/>
                <w:sz w:val="20"/>
                <w:szCs w:val="20"/>
              </w:rPr>
            </w:rPrChange>
          </w:rPr>
          <w:delText>, but make up</w:delText>
        </w:r>
      </w:del>
      <w:ins w:id="21" w:author="Ryan Huang" w:date="2022-11-10T15:09:00Z">
        <w:r w:rsidR="008D0A2F">
          <w:rPr>
            <w:rFonts w:ascii="Cambria" w:eastAsia="Cambria" w:hAnsi="Cambria" w:cs="Cambria"/>
            <w:color w:val="000000" w:themeColor="text1"/>
          </w:rPr>
          <w:t xml:space="preserve"> but constitute</w:t>
        </w:r>
      </w:ins>
      <w:r w:rsidRPr="008135BD">
        <w:rPr>
          <w:rFonts w:ascii="Cambria" w:eastAsia="Cambria" w:hAnsi="Cambria" w:cs="Cambria"/>
          <w:color w:val="000000" w:themeColor="text1"/>
          <w:rPrChange w:id="22" w:author="Ryan Huang" w:date="2022-11-10T14:57:00Z">
            <w:rPr>
              <w:rFonts w:ascii="Cambria" w:eastAsia="Cambria" w:hAnsi="Cambria" w:cs="Cambria"/>
              <w:color w:val="000000" w:themeColor="text1"/>
              <w:sz w:val="20"/>
              <w:szCs w:val="20"/>
            </w:rPr>
          </w:rPrChange>
        </w:rPr>
        <w:t xml:space="preserve"> 40% of those incarcerated</w:t>
      </w:r>
      <w:r w:rsidRPr="008135BD">
        <w:rPr>
          <w:rStyle w:val="FootnoteReference"/>
          <w:rFonts w:ascii="Cambria" w:eastAsia="Cambria" w:hAnsi="Cambria" w:cs="Cambria"/>
          <w:color w:val="000000" w:themeColor="text1"/>
          <w:rPrChange w:id="23" w:author="Ryan Huang" w:date="2022-11-10T14:57:00Z">
            <w:rPr>
              <w:rStyle w:val="FootnoteReference"/>
              <w:rFonts w:ascii="Cambria" w:eastAsia="Cambria" w:hAnsi="Cambria" w:cs="Cambria"/>
              <w:color w:val="000000" w:themeColor="text1"/>
              <w:sz w:val="20"/>
              <w:szCs w:val="20"/>
            </w:rPr>
          </w:rPrChange>
        </w:rPr>
        <w:footnoteReference w:id="3"/>
      </w:r>
      <w:r w:rsidRPr="008135BD">
        <w:rPr>
          <w:rFonts w:ascii="Cambria" w:eastAsia="Cambria" w:hAnsi="Cambria" w:cs="Cambria"/>
          <w:color w:val="000000" w:themeColor="text1"/>
          <w:rPrChange w:id="24" w:author="Ryan Huang" w:date="2022-11-10T14:57:00Z">
            <w:rPr>
              <w:rFonts w:ascii="Cambria" w:eastAsia="Cambria" w:hAnsi="Cambria" w:cs="Cambria"/>
              <w:color w:val="000000" w:themeColor="text1"/>
              <w:sz w:val="20"/>
              <w:szCs w:val="20"/>
            </w:rPr>
          </w:rPrChange>
        </w:rPr>
        <w:t xml:space="preserve">. As stated in the Vera Institute’s 2018 report, </w:t>
      </w:r>
      <w:r w:rsidRPr="008135BD">
        <w:rPr>
          <w:rFonts w:ascii="Cambria" w:eastAsia="Cambria" w:hAnsi="Cambria" w:cs="Cambria"/>
          <w:i/>
          <w:iCs/>
          <w:color w:val="000000" w:themeColor="text1"/>
          <w:rPrChange w:id="25" w:author="Ryan Huang" w:date="2022-11-10T14:57:00Z">
            <w:rPr>
              <w:rFonts w:ascii="Cambria" w:eastAsia="Cambria" w:hAnsi="Cambria" w:cs="Cambria"/>
              <w:i/>
              <w:iCs/>
              <w:color w:val="000000" w:themeColor="text1"/>
              <w:sz w:val="20"/>
              <w:szCs w:val="20"/>
            </w:rPr>
          </w:rPrChange>
        </w:rPr>
        <w:t>An Unjust Burden: The Disparate Treatment of Black Americans in the Criminal Justice System</w:t>
      </w:r>
      <w:r w:rsidRPr="008135BD">
        <w:rPr>
          <w:rStyle w:val="FootnoteReference"/>
          <w:rFonts w:ascii="Cambria" w:eastAsia="Cambria" w:hAnsi="Cambria" w:cs="Cambria"/>
          <w:color w:val="000000" w:themeColor="text1"/>
          <w:rPrChange w:id="26" w:author="Ryan Huang" w:date="2022-11-10T14:57:00Z">
            <w:rPr>
              <w:rStyle w:val="FootnoteReference"/>
              <w:rFonts w:ascii="Cambria" w:eastAsia="Cambria" w:hAnsi="Cambria" w:cs="Cambria"/>
              <w:color w:val="000000" w:themeColor="text1"/>
              <w:sz w:val="20"/>
              <w:szCs w:val="20"/>
            </w:rPr>
          </w:rPrChange>
        </w:rPr>
        <w:footnoteReference w:id="4"/>
      </w:r>
      <w:bookmarkStart w:id="27" w:name="_Int_iirXfmJl"/>
      <w:r w:rsidRPr="008135BD">
        <w:rPr>
          <w:rFonts w:ascii="Cambria" w:eastAsia="Cambria" w:hAnsi="Cambria" w:cs="Cambria"/>
          <w:color w:val="000000" w:themeColor="text1"/>
          <w:rPrChange w:id="28" w:author="Ryan Huang" w:date="2022-11-10T14:57:00Z">
            <w:rPr>
              <w:rFonts w:ascii="Cambria" w:eastAsia="Cambria" w:hAnsi="Cambria" w:cs="Cambria"/>
              <w:color w:val="000000" w:themeColor="text1"/>
              <w:sz w:val="20"/>
              <w:szCs w:val="20"/>
            </w:rPr>
          </w:rPrChange>
        </w:rPr>
        <w:t>, the</w:t>
      </w:r>
      <w:bookmarkEnd w:id="27"/>
      <w:r w:rsidRPr="008135BD">
        <w:rPr>
          <w:rFonts w:ascii="Cambria" w:eastAsia="Cambria" w:hAnsi="Cambria" w:cs="Cambria"/>
          <w:color w:val="000000" w:themeColor="text1"/>
          <w:rPrChange w:id="29" w:author="Ryan Huang" w:date="2022-11-10T14:57:00Z">
            <w:rPr>
              <w:rFonts w:ascii="Cambria" w:eastAsia="Cambria" w:hAnsi="Cambria" w:cs="Cambria"/>
              <w:color w:val="000000" w:themeColor="text1"/>
              <w:sz w:val="20"/>
              <w:szCs w:val="20"/>
            </w:rPr>
          </w:rPrChange>
        </w:rPr>
        <w:t xml:space="preserve"> </w:t>
      </w:r>
      <w:r w:rsidR="46D72805" w:rsidRPr="008135BD">
        <w:rPr>
          <w:rFonts w:ascii="Cambria" w:eastAsia="Cambria" w:hAnsi="Cambria" w:cs="Cambria"/>
          <w:color w:val="000000" w:themeColor="text1"/>
          <w:rPrChange w:id="30" w:author="Ryan Huang" w:date="2022-11-10T14:57:00Z">
            <w:rPr>
              <w:rFonts w:ascii="Cambria" w:eastAsia="Cambria" w:hAnsi="Cambria" w:cs="Cambria"/>
              <w:color w:val="000000" w:themeColor="text1"/>
              <w:sz w:val="20"/>
              <w:szCs w:val="20"/>
            </w:rPr>
          </w:rPrChange>
        </w:rPr>
        <w:t>deep rootedness</w:t>
      </w:r>
      <w:r w:rsidRPr="008135BD">
        <w:rPr>
          <w:rFonts w:ascii="Cambria" w:eastAsia="Cambria" w:hAnsi="Cambria" w:cs="Cambria"/>
          <w:color w:val="000000" w:themeColor="text1"/>
          <w:rPrChange w:id="31" w:author="Ryan Huang" w:date="2022-11-10T14:57:00Z">
            <w:rPr>
              <w:rFonts w:ascii="Cambria" w:eastAsia="Cambria" w:hAnsi="Cambria" w:cs="Cambria"/>
              <w:color w:val="000000" w:themeColor="text1"/>
              <w:sz w:val="20"/>
              <w:szCs w:val="20"/>
            </w:rPr>
          </w:rPrChange>
        </w:rPr>
        <w:t xml:space="preserve"> of this systemic bias makes it a complex and challenging problem to solve, but one without which true justice cannot be served. Investigating this bias requires a robust data-oriented approach based on legal sentencing guidelines and historical sentencing records. According to the U.S. Constitution, citizens have a right to access criminal trial proceedings. However, </w:t>
      </w:r>
      <w:del w:id="32" w:author="Ryan Huang" w:date="2022-11-10T15:10:00Z">
        <w:r w:rsidRPr="008135BD" w:rsidDel="00E30FF7">
          <w:rPr>
            <w:rFonts w:ascii="Cambria" w:eastAsia="Cambria" w:hAnsi="Cambria" w:cs="Cambria"/>
            <w:color w:val="000000" w:themeColor="text1"/>
            <w:rPrChange w:id="33" w:author="Ryan Huang" w:date="2022-11-10T14:57:00Z">
              <w:rPr>
                <w:rFonts w:ascii="Cambria" w:eastAsia="Cambria" w:hAnsi="Cambria" w:cs="Cambria"/>
                <w:color w:val="000000" w:themeColor="text1"/>
                <w:sz w:val="20"/>
                <w:szCs w:val="20"/>
              </w:rPr>
            </w:rPrChange>
          </w:rPr>
          <w:delText xml:space="preserve">these </w:delText>
        </w:r>
      </w:del>
      <w:ins w:id="34" w:author="Ryan Huang" w:date="2022-11-10T15:10:00Z">
        <w:r w:rsidR="00E30FF7" w:rsidRPr="008135BD">
          <w:rPr>
            <w:rFonts w:ascii="Cambria" w:eastAsia="Cambria" w:hAnsi="Cambria" w:cs="Cambria"/>
            <w:color w:val="000000" w:themeColor="text1"/>
            <w:rPrChange w:id="35" w:author="Ryan Huang" w:date="2022-11-10T14:57:00Z">
              <w:rPr>
                <w:rFonts w:ascii="Cambria" w:eastAsia="Cambria" w:hAnsi="Cambria" w:cs="Cambria"/>
                <w:color w:val="000000" w:themeColor="text1"/>
                <w:sz w:val="20"/>
                <w:szCs w:val="20"/>
              </w:rPr>
            </w:rPrChange>
          </w:rPr>
          <w:t>th</w:t>
        </w:r>
        <w:r w:rsidR="00E30FF7">
          <w:rPr>
            <w:rFonts w:ascii="Cambria" w:eastAsia="Cambria" w:hAnsi="Cambria" w:cs="Cambria"/>
            <w:color w:val="000000" w:themeColor="text1"/>
          </w:rPr>
          <w:t>is</w:t>
        </w:r>
        <w:r w:rsidR="00E30FF7" w:rsidRPr="008135BD">
          <w:rPr>
            <w:rFonts w:ascii="Cambria" w:eastAsia="Cambria" w:hAnsi="Cambria" w:cs="Cambria"/>
            <w:color w:val="000000" w:themeColor="text1"/>
            <w:rPrChange w:id="36" w:author="Ryan Huang" w:date="2022-11-10T14:57:00Z">
              <w:rPr>
                <w:rFonts w:ascii="Cambria" w:eastAsia="Cambria" w:hAnsi="Cambria" w:cs="Cambria"/>
                <w:color w:val="000000" w:themeColor="text1"/>
                <w:sz w:val="20"/>
                <w:szCs w:val="20"/>
              </w:rPr>
            </w:rPrChange>
          </w:rPr>
          <w:t xml:space="preserve"> </w:t>
        </w:r>
      </w:ins>
      <w:r w:rsidRPr="008135BD">
        <w:rPr>
          <w:rFonts w:ascii="Cambria" w:eastAsia="Cambria" w:hAnsi="Cambria" w:cs="Cambria"/>
          <w:color w:val="000000" w:themeColor="text1"/>
          <w:rPrChange w:id="37" w:author="Ryan Huang" w:date="2022-11-10T14:57:00Z">
            <w:rPr>
              <w:rFonts w:ascii="Cambria" w:eastAsia="Cambria" w:hAnsi="Cambria" w:cs="Cambria"/>
              <w:color w:val="000000" w:themeColor="text1"/>
              <w:sz w:val="20"/>
              <w:szCs w:val="20"/>
            </w:rPr>
          </w:rPrChange>
        </w:rPr>
        <w:t xml:space="preserve">information </w:t>
      </w:r>
      <w:del w:id="38" w:author="Ryan Huang" w:date="2022-11-10T15:10:00Z">
        <w:r w:rsidRPr="008135BD" w:rsidDel="00E30FF7">
          <w:rPr>
            <w:rFonts w:ascii="Cambria" w:eastAsia="Cambria" w:hAnsi="Cambria" w:cs="Cambria"/>
            <w:color w:val="000000" w:themeColor="text1"/>
            <w:rPrChange w:id="39" w:author="Ryan Huang" w:date="2022-11-10T14:57:00Z">
              <w:rPr>
                <w:rFonts w:ascii="Cambria" w:eastAsia="Cambria" w:hAnsi="Cambria" w:cs="Cambria"/>
                <w:color w:val="000000" w:themeColor="text1"/>
                <w:sz w:val="20"/>
                <w:szCs w:val="20"/>
              </w:rPr>
            </w:rPrChange>
          </w:rPr>
          <w:delText xml:space="preserve">have </w:delText>
        </w:r>
      </w:del>
      <w:ins w:id="40" w:author="Ryan Huang" w:date="2022-11-10T15:10:00Z">
        <w:r w:rsidR="00E30FF7" w:rsidRPr="008135BD">
          <w:rPr>
            <w:rFonts w:ascii="Cambria" w:eastAsia="Cambria" w:hAnsi="Cambria" w:cs="Cambria"/>
            <w:color w:val="000000" w:themeColor="text1"/>
            <w:rPrChange w:id="41" w:author="Ryan Huang" w:date="2022-11-10T14:57:00Z">
              <w:rPr>
                <w:rFonts w:ascii="Cambria" w:eastAsia="Cambria" w:hAnsi="Cambria" w:cs="Cambria"/>
                <w:color w:val="000000" w:themeColor="text1"/>
                <w:sz w:val="20"/>
                <w:szCs w:val="20"/>
              </w:rPr>
            </w:rPrChange>
          </w:rPr>
          <w:t>ha</w:t>
        </w:r>
        <w:r w:rsidR="00E30FF7">
          <w:rPr>
            <w:rFonts w:ascii="Cambria" w:eastAsia="Cambria" w:hAnsi="Cambria" w:cs="Cambria"/>
            <w:color w:val="000000" w:themeColor="text1"/>
          </w:rPr>
          <w:t>s</w:t>
        </w:r>
        <w:r w:rsidR="00E30FF7" w:rsidRPr="008135BD">
          <w:rPr>
            <w:rFonts w:ascii="Cambria" w:eastAsia="Cambria" w:hAnsi="Cambria" w:cs="Cambria"/>
            <w:color w:val="000000" w:themeColor="text1"/>
            <w:rPrChange w:id="42" w:author="Ryan Huang" w:date="2022-11-10T14:57:00Z">
              <w:rPr>
                <w:rFonts w:ascii="Cambria" w:eastAsia="Cambria" w:hAnsi="Cambria" w:cs="Cambria"/>
                <w:color w:val="000000" w:themeColor="text1"/>
                <w:sz w:val="20"/>
                <w:szCs w:val="20"/>
              </w:rPr>
            </w:rPrChange>
          </w:rPr>
          <w:t xml:space="preserve"> </w:t>
        </w:r>
      </w:ins>
      <w:r w:rsidRPr="008135BD">
        <w:rPr>
          <w:rFonts w:ascii="Cambria" w:eastAsia="Cambria" w:hAnsi="Cambria" w:cs="Cambria"/>
          <w:color w:val="000000" w:themeColor="text1"/>
          <w:rPrChange w:id="43" w:author="Ryan Huang" w:date="2022-11-10T14:57:00Z">
            <w:rPr>
              <w:rFonts w:ascii="Cambria" w:eastAsia="Cambria" w:hAnsi="Cambria" w:cs="Cambria"/>
              <w:color w:val="000000" w:themeColor="text1"/>
              <w:sz w:val="20"/>
              <w:szCs w:val="20"/>
            </w:rPr>
          </w:rPrChange>
        </w:rPr>
        <w:t>been difficult to obtain, and in practice, the right is rarely granted. In other words, “the public does not have access to high quality, large-scale information about the federal criminal justice system, and therefore, much of what happens in criminal courts remains opaque</w:t>
      </w:r>
      <w:ins w:id="44" w:author="Ryan Huang" w:date="2022-11-10T15:11:00Z">
        <w:r w:rsidR="00AB12EF">
          <w:rPr>
            <w:rFonts w:ascii="Cambria" w:eastAsia="Cambria" w:hAnsi="Cambria" w:cs="Cambria"/>
            <w:color w:val="000000" w:themeColor="text1"/>
          </w:rPr>
          <w:t>”</w:t>
        </w:r>
      </w:ins>
      <w:r w:rsidRPr="008135BD">
        <w:rPr>
          <w:rStyle w:val="FootnoteReference"/>
          <w:rFonts w:ascii="Cambria" w:eastAsia="Cambria" w:hAnsi="Cambria" w:cs="Cambria"/>
          <w:color w:val="000000" w:themeColor="text1"/>
          <w:rPrChange w:id="45" w:author="Ryan Huang" w:date="2022-11-10T14:57:00Z">
            <w:rPr>
              <w:rStyle w:val="FootnoteReference"/>
              <w:rFonts w:ascii="Cambria" w:eastAsia="Cambria" w:hAnsi="Cambria" w:cs="Cambria"/>
              <w:color w:val="000000" w:themeColor="text1"/>
              <w:sz w:val="20"/>
              <w:szCs w:val="20"/>
            </w:rPr>
          </w:rPrChange>
        </w:rPr>
        <w:footnoteReference w:id="5"/>
      </w:r>
      <w:del w:id="46" w:author="Ryan Huang" w:date="2022-11-10T15:11:00Z">
        <w:r w:rsidRPr="008135BD" w:rsidDel="00AB12EF">
          <w:rPr>
            <w:rFonts w:ascii="Cambria" w:eastAsia="Cambria" w:hAnsi="Cambria" w:cs="Cambria"/>
            <w:color w:val="000000" w:themeColor="text1"/>
            <w:rPrChange w:id="47" w:author="Ryan Huang" w:date="2022-11-10T14:57:00Z">
              <w:rPr>
                <w:rFonts w:ascii="Cambria" w:eastAsia="Cambria" w:hAnsi="Cambria" w:cs="Cambria"/>
                <w:color w:val="000000" w:themeColor="text1"/>
                <w:sz w:val="20"/>
                <w:szCs w:val="20"/>
              </w:rPr>
            </w:rPrChange>
          </w:rPr>
          <w:delText>”</w:delText>
        </w:r>
      </w:del>
      <w:r w:rsidRPr="008135BD">
        <w:rPr>
          <w:rFonts w:ascii="Cambria" w:eastAsia="Cambria" w:hAnsi="Cambria" w:cs="Cambria"/>
          <w:color w:val="000000" w:themeColor="text1"/>
          <w:rPrChange w:id="48" w:author="Ryan Huang" w:date="2022-11-10T14:57:00Z">
            <w:rPr>
              <w:rFonts w:ascii="Cambria" w:eastAsia="Cambria" w:hAnsi="Cambria" w:cs="Cambria"/>
              <w:color w:val="000000" w:themeColor="text1"/>
              <w:sz w:val="20"/>
              <w:szCs w:val="20"/>
            </w:rPr>
          </w:rPrChange>
        </w:rPr>
        <w:t xml:space="preserve">. While sentencing guidelines inform decision-makers </w:t>
      </w:r>
      <w:del w:id="49" w:author="Ryan Huang" w:date="2022-11-10T15:11:00Z">
        <w:r w:rsidRPr="008135BD" w:rsidDel="00AB12EF">
          <w:rPr>
            <w:rFonts w:ascii="Cambria" w:eastAsia="Cambria" w:hAnsi="Cambria" w:cs="Cambria"/>
            <w:color w:val="000000" w:themeColor="text1"/>
            <w:rPrChange w:id="50" w:author="Ryan Huang" w:date="2022-11-10T14:57:00Z">
              <w:rPr>
                <w:rFonts w:ascii="Cambria" w:eastAsia="Cambria" w:hAnsi="Cambria" w:cs="Cambria"/>
                <w:color w:val="000000" w:themeColor="text1"/>
                <w:sz w:val="20"/>
                <w:szCs w:val="20"/>
              </w:rPr>
            </w:rPrChange>
          </w:rPr>
          <w:delText xml:space="preserve">on </w:delText>
        </w:r>
      </w:del>
      <w:ins w:id="51" w:author="Ryan Huang" w:date="2022-11-10T15:11:00Z">
        <w:r w:rsidR="00AB12EF" w:rsidRPr="008135BD">
          <w:rPr>
            <w:rFonts w:ascii="Cambria" w:eastAsia="Cambria" w:hAnsi="Cambria" w:cs="Cambria"/>
            <w:color w:val="000000" w:themeColor="text1"/>
            <w:rPrChange w:id="52" w:author="Ryan Huang" w:date="2022-11-10T14:57:00Z">
              <w:rPr>
                <w:rFonts w:ascii="Cambria" w:eastAsia="Cambria" w:hAnsi="Cambria" w:cs="Cambria"/>
                <w:color w:val="000000" w:themeColor="text1"/>
                <w:sz w:val="20"/>
                <w:szCs w:val="20"/>
              </w:rPr>
            </w:rPrChange>
          </w:rPr>
          <w:t>o</w:t>
        </w:r>
        <w:r w:rsidR="00AB12EF">
          <w:rPr>
            <w:rFonts w:ascii="Cambria" w:eastAsia="Cambria" w:hAnsi="Cambria" w:cs="Cambria"/>
            <w:color w:val="000000" w:themeColor="text1"/>
          </w:rPr>
          <w:t>f</w:t>
        </w:r>
        <w:r w:rsidR="00AB12EF" w:rsidRPr="008135BD">
          <w:rPr>
            <w:rFonts w:ascii="Cambria" w:eastAsia="Cambria" w:hAnsi="Cambria" w:cs="Cambria"/>
            <w:color w:val="000000" w:themeColor="text1"/>
            <w:rPrChange w:id="53" w:author="Ryan Huang" w:date="2022-11-10T14:57:00Z">
              <w:rPr>
                <w:rFonts w:ascii="Cambria" w:eastAsia="Cambria" w:hAnsi="Cambria" w:cs="Cambria"/>
                <w:color w:val="000000" w:themeColor="text1"/>
                <w:sz w:val="20"/>
                <w:szCs w:val="20"/>
              </w:rPr>
            </w:rPrChange>
          </w:rPr>
          <w:t xml:space="preserve"> </w:t>
        </w:r>
      </w:ins>
      <w:r w:rsidRPr="008135BD">
        <w:rPr>
          <w:rFonts w:ascii="Cambria" w:eastAsia="Cambria" w:hAnsi="Cambria" w:cs="Cambria"/>
          <w:color w:val="000000" w:themeColor="text1"/>
          <w:rPrChange w:id="54" w:author="Ryan Huang" w:date="2022-11-10T14:57:00Z">
            <w:rPr>
              <w:rFonts w:ascii="Cambria" w:eastAsia="Cambria" w:hAnsi="Cambria" w:cs="Cambria"/>
              <w:color w:val="000000" w:themeColor="text1"/>
              <w:sz w:val="20"/>
              <w:szCs w:val="20"/>
            </w:rPr>
          </w:rPrChange>
        </w:rPr>
        <w:t>the corresponding penalties for every processed trial, appointed judges still hold discretion on each case’s outcome, allowing personal biases to obstruct justice.</w:t>
      </w:r>
      <w:r w:rsidRPr="008135BD">
        <w:br/>
      </w:r>
    </w:p>
    <w:p w14:paraId="2FE96813" w14:textId="5796EFC2" w:rsidR="00A03957" w:rsidRDefault="5A45F4F2" w:rsidP="00F60BCE">
      <w:pPr>
        <w:spacing w:line="276" w:lineRule="auto"/>
        <w:rPr>
          <w:ins w:id="55" w:author="Ryan Huang" w:date="2022-11-10T15:17:00Z"/>
          <w:rFonts w:ascii="Cambria" w:eastAsia="Cambria" w:hAnsi="Cambria" w:cs="Cambria"/>
          <w:color w:val="000000" w:themeColor="text1"/>
        </w:rPr>
      </w:pPr>
      <w:r w:rsidRPr="008135BD">
        <w:rPr>
          <w:rFonts w:ascii="Cambria" w:eastAsia="Cambria" w:hAnsi="Cambria" w:cs="Cambria"/>
          <w:color w:val="000000" w:themeColor="text1"/>
          <w:rPrChange w:id="56" w:author="Ryan Huang" w:date="2022-11-10T14:57:00Z">
            <w:rPr>
              <w:rFonts w:ascii="Cambria" w:eastAsia="Cambria" w:hAnsi="Cambria" w:cs="Cambria"/>
              <w:color w:val="000000" w:themeColor="text1"/>
              <w:sz w:val="20"/>
              <w:szCs w:val="20"/>
            </w:rPr>
          </w:rPrChange>
        </w:rPr>
        <w:t>There have been many recent efforts investigating bias in criminal sentencing. One source that has amalgamated the results of multiple studies over the years is that of The Sentencing Project</w:t>
      </w:r>
      <w:r w:rsidRPr="008135BD">
        <w:rPr>
          <w:rStyle w:val="FootnoteReference"/>
          <w:rFonts w:ascii="Cambria" w:eastAsia="Cambria" w:hAnsi="Cambria" w:cs="Cambria"/>
          <w:color w:val="000000" w:themeColor="text1"/>
          <w:rPrChange w:id="57" w:author="Ryan Huang" w:date="2022-11-10T14:57:00Z">
            <w:rPr>
              <w:rStyle w:val="FootnoteReference"/>
              <w:rFonts w:ascii="Cambria" w:eastAsia="Cambria" w:hAnsi="Cambria" w:cs="Cambria"/>
              <w:color w:val="000000" w:themeColor="text1"/>
              <w:sz w:val="20"/>
              <w:szCs w:val="20"/>
            </w:rPr>
          </w:rPrChange>
        </w:rPr>
        <w:footnoteReference w:id="6"/>
      </w:r>
      <w:r w:rsidRPr="008135BD">
        <w:rPr>
          <w:rFonts w:ascii="Cambria" w:eastAsia="Cambria" w:hAnsi="Cambria" w:cs="Cambria"/>
          <w:color w:val="000000" w:themeColor="text1"/>
          <w:rPrChange w:id="58" w:author="Ryan Huang" w:date="2022-11-10T14:57:00Z">
            <w:rPr>
              <w:rFonts w:ascii="Cambria" w:eastAsia="Cambria" w:hAnsi="Cambria" w:cs="Cambria"/>
              <w:color w:val="000000" w:themeColor="text1"/>
              <w:sz w:val="20"/>
              <w:szCs w:val="20"/>
            </w:rPr>
          </w:rPrChange>
        </w:rPr>
        <w:t>. They published a report</w:t>
      </w:r>
      <w:del w:id="59" w:author="Ryan Huang" w:date="2022-11-10T15:12:00Z">
        <w:r w:rsidRPr="008135BD" w:rsidDel="00AB12EF">
          <w:rPr>
            <w:rStyle w:val="FootnoteReference"/>
            <w:rFonts w:ascii="Cambria" w:eastAsia="Cambria" w:hAnsi="Cambria" w:cs="Cambria"/>
            <w:color w:val="000000" w:themeColor="text1"/>
            <w:rPrChange w:id="60" w:author="Ryan Huang" w:date="2022-11-10T14:57:00Z">
              <w:rPr>
                <w:rStyle w:val="FootnoteReference"/>
                <w:rFonts w:ascii="Cambria" w:eastAsia="Cambria" w:hAnsi="Cambria" w:cs="Cambria"/>
                <w:color w:val="000000" w:themeColor="text1"/>
                <w:sz w:val="20"/>
                <w:szCs w:val="20"/>
              </w:rPr>
            </w:rPrChange>
          </w:rPr>
          <w:footnoteReference w:id="7"/>
        </w:r>
      </w:del>
      <w:r w:rsidRPr="008135BD">
        <w:rPr>
          <w:rFonts w:ascii="Cambria" w:eastAsia="Cambria" w:hAnsi="Cambria" w:cs="Cambria"/>
          <w:color w:val="000000" w:themeColor="text1"/>
          <w:rPrChange w:id="63" w:author="Ryan Huang" w:date="2022-11-10T14:57:00Z">
            <w:rPr>
              <w:rFonts w:ascii="Cambria" w:eastAsia="Cambria" w:hAnsi="Cambria" w:cs="Cambria"/>
              <w:color w:val="000000" w:themeColor="text1"/>
              <w:sz w:val="20"/>
              <w:szCs w:val="20"/>
            </w:rPr>
          </w:rPrChange>
        </w:rPr>
        <w:t xml:space="preserve"> that chronicles the racial disparity in each </w:t>
      </w:r>
      <w:r w:rsidRPr="008135BD">
        <w:rPr>
          <w:rFonts w:ascii="Cambria" w:eastAsia="Cambria" w:hAnsi="Cambria" w:cs="Cambria"/>
          <w:color w:val="000000" w:themeColor="text1"/>
          <w:rPrChange w:id="64" w:author="Ryan Huang" w:date="2022-11-10T14:57:00Z">
            <w:rPr>
              <w:rFonts w:ascii="Cambria" w:eastAsia="Cambria" w:hAnsi="Cambria" w:cs="Cambria"/>
              <w:color w:val="000000" w:themeColor="text1"/>
              <w:sz w:val="20"/>
              <w:szCs w:val="20"/>
            </w:rPr>
          </w:rPrChange>
        </w:rPr>
        <w:lastRenderedPageBreak/>
        <w:t>stage of the U.S. criminal justice system and proposed some underlying causes throughout the system</w:t>
      </w:r>
      <w:ins w:id="65" w:author="Ryan Huang" w:date="2022-11-10T15:12:00Z">
        <w:r w:rsidR="00AB12EF" w:rsidRPr="00B03923">
          <w:rPr>
            <w:rStyle w:val="FootnoteReference"/>
            <w:rFonts w:ascii="Cambria" w:eastAsia="Cambria" w:hAnsi="Cambria" w:cs="Cambria"/>
            <w:color w:val="000000" w:themeColor="text1"/>
          </w:rPr>
          <w:footnoteReference w:id="8"/>
        </w:r>
      </w:ins>
      <w:r w:rsidRPr="008135BD">
        <w:rPr>
          <w:rFonts w:ascii="Cambria" w:eastAsia="Cambria" w:hAnsi="Cambria" w:cs="Cambria"/>
          <w:color w:val="000000" w:themeColor="text1"/>
          <w:rPrChange w:id="68" w:author="Ryan Huang" w:date="2022-11-10T14:57:00Z">
            <w:rPr>
              <w:rFonts w:ascii="Cambria" w:eastAsia="Cambria" w:hAnsi="Cambria" w:cs="Cambria"/>
              <w:color w:val="000000" w:themeColor="text1"/>
              <w:sz w:val="20"/>
              <w:szCs w:val="20"/>
            </w:rPr>
          </w:rPrChange>
        </w:rPr>
        <w:t xml:space="preserve">. </w:t>
      </w:r>
      <w:commentRangeStart w:id="69"/>
      <w:r w:rsidRPr="008135BD">
        <w:rPr>
          <w:rFonts w:ascii="Cambria" w:eastAsia="Cambria" w:hAnsi="Cambria" w:cs="Cambria"/>
          <w:color w:val="000000" w:themeColor="text1"/>
          <w:rPrChange w:id="70" w:author="Ryan Huang" w:date="2022-11-10T14:57:00Z">
            <w:rPr>
              <w:rFonts w:ascii="Cambria" w:eastAsia="Cambria" w:hAnsi="Cambria" w:cs="Cambria"/>
              <w:color w:val="000000" w:themeColor="text1"/>
              <w:sz w:val="20"/>
              <w:szCs w:val="20"/>
            </w:rPr>
          </w:rPrChange>
        </w:rPr>
        <w:t>Similar</w:t>
      </w:r>
      <w:ins w:id="71" w:author="Ryan Huang" w:date="2022-11-10T15:16:00Z">
        <w:r w:rsidR="004C6806">
          <w:rPr>
            <w:rFonts w:ascii="Cambria" w:eastAsia="Cambria" w:hAnsi="Cambria" w:cs="Cambria"/>
            <w:color w:val="000000" w:themeColor="text1"/>
          </w:rPr>
          <w:t xml:space="preserve"> research </w:t>
        </w:r>
      </w:ins>
      <w:del w:id="72" w:author="Ryan Huang" w:date="2022-11-10T15:16:00Z">
        <w:r w:rsidRPr="008135BD" w:rsidDel="004C6806">
          <w:rPr>
            <w:rFonts w:ascii="Cambria" w:eastAsia="Cambria" w:hAnsi="Cambria" w:cs="Cambria"/>
            <w:color w:val="000000" w:themeColor="text1"/>
            <w:rPrChange w:id="73" w:author="Ryan Huang" w:date="2022-11-10T14:57:00Z">
              <w:rPr>
                <w:rFonts w:ascii="Cambria" w:eastAsia="Cambria" w:hAnsi="Cambria" w:cs="Cambria"/>
                <w:color w:val="000000" w:themeColor="text1"/>
                <w:sz w:val="20"/>
                <w:szCs w:val="20"/>
              </w:rPr>
            </w:rPrChange>
          </w:rPr>
          <w:delText>ly, this study</w:delText>
        </w:r>
        <w:r w:rsidRPr="008135BD" w:rsidDel="001D247E">
          <w:rPr>
            <w:rStyle w:val="FootnoteReference"/>
            <w:rFonts w:ascii="Cambria" w:eastAsia="Cambria" w:hAnsi="Cambria" w:cs="Cambria"/>
            <w:color w:val="000000" w:themeColor="text1"/>
            <w:rPrChange w:id="74" w:author="Ryan Huang" w:date="2022-11-10T14:57:00Z">
              <w:rPr>
                <w:rStyle w:val="FootnoteReference"/>
                <w:rFonts w:ascii="Cambria" w:eastAsia="Cambria" w:hAnsi="Cambria" w:cs="Cambria"/>
                <w:color w:val="000000" w:themeColor="text1"/>
                <w:sz w:val="20"/>
                <w:szCs w:val="20"/>
              </w:rPr>
            </w:rPrChange>
          </w:rPr>
          <w:footnoteReference w:id="9"/>
        </w:r>
        <w:r w:rsidRPr="008135BD" w:rsidDel="004C6806">
          <w:rPr>
            <w:rFonts w:ascii="Cambria" w:eastAsia="Cambria" w:hAnsi="Cambria" w:cs="Cambria"/>
            <w:color w:val="000000" w:themeColor="text1"/>
            <w:rPrChange w:id="77" w:author="Ryan Huang" w:date="2022-11-10T14:57:00Z">
              <w:rPr>
                <w:rFonts w:ascii="Cambria" w:eastAsia="Cambria" w:hAnsi="Cambria" w:cs="Cambria"/>
                <w:color w:val="000000" w:themeColor="text1"/>
                <w:sz w:val="20"/>
                <w:szCs w:val="20"/>
              </w:rPr>
            </w:rPrChange>
          </w:rPr>
          <w:delText xml:space="preserve"> </w:delText>
        </w:r>
      </w:del>
      <w:r w:rsidRPr="008135BD">
        <w:rPr>
          <w:rFonts w:ascii="Cambria" w:eastAsia="Cambria" w:hAnsi="Cambria" w:cs="Cambria"/>
          <w:color w:val="000000" w:themeColor="text1"/>
          <w:rPrChange w:id="78" w:author="Ryan Huang" w:date="2022-11-10T14:57:00Z">
            <w:rPr>
              <w:rFonts w:ascii="Cambria" w:eastAsia="Cambria" w:hAnsi="Cambria" w:cs="Cambria"/>
              <w:color w:val="000000" w:themeColor="text1"/>
              <w:sz w:val="20"/>
              <w:szCs w:val="20"/>
            </w:rPr>
          </w:rPrChange>
        </w:rPr>
        <w:t>offer</w:t>
      </w:r>
      <w:ins w:id="79" w:author="Ryan Huang" w:date="2022-11-10T15:16:00Z">
        <w:r w:rsidR="004C6806">
          <w:rPr>
            <w:rFonts w:ascii="Cambria" w:eastAsia="Cambria" w:hAnsi="Cambria" w:cs="Cambria"/>
            <w:color w:val="000000" w:themeColor="text1"/>
          </w:rPr>
          <w:t>s</w:t>
        </w:r>
      </w:ins>
      <w:del w:id="80" w:author="Ryan Huang" w:date="2022-11-10T15:16:00Z">
        <w:r w:rsidRPr="008135BD" w:rsidDel="004C6806">
          <w:rPr>
            <w:rFonts w:ascii="Cambria" w:eastAsia="Cambria" w:hAnsi="Cambria" w:cs="Cambria"/>
            <w:color w:val="000000" w:themeColor="text1"/>
            <w:rPrChange w:id="81" w:author="Ryan Huang" w:date="2022-11-10T14:57:00Z">
              <w:rPr>
                <w:rFonts w:ascii="Cambria" w:eastAsia="Cambria" w:hAnsi="Cambria" w:cs="Cambria"/>
                <w:color w:val="000000" w:themeColor="text1"/>
                <w:sz w:val="20"/>
                <w:szCs w:val="20"/>
              </w:rPr>
            </w:rPrChange>
          </w:rPr>
          <w:delText>ed</w:delText>
        </w:r>
      </w:del>
      <w:r w:rsidRPr="008135BD">
        <w:rPr>
          <w:rFonts w:ascii="Cambria" w:eastAsia="Cambria" w:hAnsi="Cambria" w:cs="Cambria"/>
          <w:color w:val="000000" w:themeColor="text1"/>
          <w:rPrChange w:id="82" w:author="Ryan Huang" w:date="2022-11-10T14:57:00Z">
            <w:rPr>
              <w:rFonts w:ascii="Cambria" w:eastAsia="Cambria" w:hAnsi="Cambria" w:cs="Cambria"/>
              <w:color w:val="000000" w:themeColor="text1"/>
              <w:sz w:val="20"/>
              <w:szCs w:val="20"/>
            </w:rPr>
          </w:rPrChange>
        </w:rPr>
        <w:t xml:space="preserve"> a historical and analytical context for understanding racial disparities in</w:t>
      </w:r>
      <w:ins w:id="83" w:author="Ryan Huang" w:date="2022-11-10T15:18:00Z">
        <w:r w:rsidR="000F67E6">
          <w:rPr>
            <w:rFonts w:ascii="Cambria" w:eastAsia="Cambria" w:hAnsi="Cambria" w:cs="Cambria"/>
            <w:color w:val="000000" w:themeColor="text1"/>
          </w:rPr>
          <w:t xml:space="preserve"> the</w:t>
        </w:r>
      </w:ins>
      <w:r w:rsidRPr="008135BD">
        <w:rPr>
          <w:rFonts w:ascii="Cambria" w:eastAsia="Cambria" w:hAnsi="Cambria" w:cs="Cambria"/>
          <w:color w:val="000000" w:themeColor="text1"/>
          <w:rPrChange w:id="84" w:author="Ryan Huang" w:date="2022-11-10T14:57:00Z">
            <w:rPr>
              <w:rFonts w:ascii="Cambria" w:eastAsia="Cambria" w:hAnsi="Cambria" w:cs="Cambria"/>
              <w:color w:val="000000" w:themeColor="text1"/>
              <w:sz w:val="20"/>
              <w:szCs w:val="20"/>
            </w:rPr>
          </w:rPrChange>
        </w:rPr>
        <w:t xml:space="preserve"> American criminal justice system</w:t>
      </w:r>
      <w:ins w:id="85" w:author="Ryan Huang" w:date="2022-11-10T15:16:00Z">
        <w:r w:rsidR="001D247E" w:rsidRPr="007C3BAF">
          <w:rPr>
            <w:rStyle w:val="FootnoteReference"/>
            <w:rFonts w:ascii="Cambria" w:eastAsia="Cambria" w:hAnsi="Cambria" w:cs="Cambria"/>
            <w:color w:val="000000" w:themeColor="text1"/>
          </w:rPr>
          <w:footnoteReference w:id="10"/>
        </w:r>
      </w:ins>
      <w:r w:rsidRPr="008135BD">
        <w:rPr>
          <w:rFonts w:ascii="Cambria" w:eastAsia="Cambria" w:hAnsi="Cambria" w:cs="Cambria"/>
          <w:color w:val="000000" w:themeColor="text1"/>
          <w:rPrChange w:id="88" w:author="Ryan Huang" w:date="2022-11-10T14:57:00Z">
            <w:rPr>
              <w:rFonts w:ascii="Cambria" w:eastAsia="Cambria" w:hAnsi="Cambria" w:cs="Cambria"/>
              <w:color w:val="000000" w:themeColor="text1"/>
              <w:sz w:val="20"/>
              <w:szCs w:val="20"/>
            </w:rPr>
          </w:rPrChange>
        </w:rPr>
        <w:t xml:space="preserve">. </w:t>
      </w:r>
      <w:commentRangeEnd w:id="69"/>
      <w:r w:rsidR="00A03957">
        <w:rPr>
          <w:rStyle w:val="CommentReference"/>
        </w:rPr>
        <w:commentReference w:id="69"/>
      </w:r>
      <w:r w:rsidRPr="008135BD">
        <w:rPr>
          <w:rFonts w:ascii="Cambria" w:eastAsia="Cambria" w:hAnsi="Cambria" w:cs="Cambria"/>
          <w:color w:val="000000" w:themeColor="text1"/>
          <w:rPrChange w:id="89" w:author="Ryan Huang" w:date="2022-11-10T14:57:00Z">
            <w:rPr>
              <w:rFonts w:ascii="Cambria" w:eastAsia="Cambria" w:hAnsi="Cambria" w:cs="Cambria"/>
              <w:color w:val="000000" w:themeColor="text1"/>
              <w:sz w:val="20"/>
              <w:szCs w:val="20"/>
            </w:rPr>
          </w:rPrChange>
        </w:rPr>
        <w:t xml:space="preserve">However, previous work is either outdated or does not take a data science approach to </w:t>
      </w:r>
      <w:r w:rsidR="6C9D5784" w:rsidRPr="008135BD">
        <w:rPr>
          <w:rFonts w:ascii="Cambria" w:eastAsia="Cambria" w:hAnsi="Cambria" w:cs="Cambria"/>
          <w:color w:val="000000" w:themeColor="text1"/>
          <w:rPrChange w:id="90" w:author="Ryan Huang" w:date="2022-11-10T14:57:00Z">
            <w:rPr>
              <w:rFonts w:ascii="Cambria" w:eastAsia="Cambria" w:hAnsi="Cambria" w:cs="Cambria"/>
              <w:color w:val="000000" w:themeColor="text1"/>
              <w:sz w:val="20"/>
              <w:szCs w:val="20"/>
            </w:rPr>
          </w:rPrChange>
        </w:rPr>
        <w:t xml:space="preserve">address </w:t>
      </w:r>
      <w:r w:rsidRPr="008135BD">
        <w:rPr>
          <w:rFonts w:ascii="Cambria" w:eastAsia="Cambria" w:hAnsi="Cambria" w:cs="Cambria"/>
          <w:color w:val="000000" w:themeColor="text1"/>
          <w:rPrChange w:id="91" w:author="Ryan Huang" w:date="2022-11-10T14:57:00Z">
            <w:rPr>
              <w:rFonts w:ascii="Cambria" w:eastAsia="Cambria" w:hAnsi="Cambria" w:cs="Cambria"/>
              <w:color w:val="000000" w:themeColor="text1"/>
              <w:sz w:val="20"/>
              <w:szCs w:val="20"/>
            </w:rPr>
          </w:rPrChange>
        </w:rPr>
        <w:t xml:space="preserve">this problem. </w:t>
      </w:r>
    </w:p>
    <w:p w14:paraId="55BC0E4D" w14:textId="77777777" w:rsidR="00A03957" w:rsidRDefault="00A03957" w:rsidP="00F60BCE">
      <w:pPr>
        <w:spacing w:line="276" w:lineRule="auto"/>
        <w:rPr>
          <w:ins w:id="92" w:author="Ryan Huang" w:date="2022-11-10T15:17:00Z"/>
          <w:rFonts w:ascii="Cambria" w:eastAsia="Cambria" w:hAnsi="Cambria" w:cs="Cambria"/>
          <w:color w:val="000000" w:themeColor="text1"/>
        </w:rPr>
      </w:pPr>
    </w:p>
    <w:p w14:paraId="4321521D" w14:textId="23CA11BA" w:rsidR="5A45F4F2" w:rsidRPr="008135BD" w:rsidRDefault="5A45F4F2" w:rsidP="00F60BCE">
      <w:pPr>
        <w:spacing w:line="276" w:lineRule="auto"/>
        <w:rPr>
          <w:rFonts w:ascii="Cambria" w:eastAsia="Cambria" w:hAnsi="Cambria" w:cs="Cambria"/>
          <w:color w:val="000000" w:themeColor="text1"/>
          <w:rPrChange w:id="93" w:author="Ryan Huang" w:date="2022-11-10T14:57:00Z">
            <w:rPr>
              <w:rFonts w:ascii="Cambria" w:eastAsia="Cambria" w:hAnsi="Cambria" w:cs="Cambria"/>
              <w:color w:val="000000" w:themeColor="text1"/>
              <w:sz w:val="20"/>
              <w:szCs w:val="20"/>
            </w:rPr>
          </w:rPrChange>
        </w:rPr>
      </w:pPr>
      <w:r w:rsidRPr="008135BD">
        <w:rPr>
          <w:rFonts w:ascii="Cambria" w:eastAsia="Cambria" w:hAnsi="Cambria" w:cs="Cambria"/>
          <w:color w:val="000000" w:themeColor="text1"/>
          <w:rPrChange w:id="94" w:author="Ryan Huang" w:date="2022-11-10T14:57:00Z">
            <w:rPr>
              <w:rFonts w:ascii="Cambria" w:eastAsia="Cambria" w:hAnsi="Cambria" w:cs="Cambria"/>
              <w:color w:val="000000" w:themeColor="text1"/>
              <w:sz w:val="20"/>
              <w:szCs w:val="20"/>
            </w:rPr>
          </w:rPrChange>
        </w:rPr>
        <w:t>JUSTFAIR</w:t>
      </w:r>
      <w:ins w:id="95" w:author="Ryan Huang" w:date="2022-11-10T15:17:00Z">
        <w:r w:rsidR="00A03957">
          <w:rPr>
            <w:rFonts w:ascii="Cambria" w:eastAsia="Cambria" w:hAnsi="Cambria" w:cs="Cambria"/>
            <w:color w:val="000000" w:themeColor="text1"/>
          </w:rPr>
          <w:t xml:space="preserve"> is</w:t>
        </w:r>
      </w:ins>
      <w:del w:id="96" w:author="Ryan Huang" w:date="2022-11-10T15:17:00Z">
        <w:r w:rsidRPr="008135BD" w:rsidDel="00A03957">
          <w:rPr>
            <w:rFonts w:ascii="Cambria" w:eastAsia="Cambria" w:hAnsi="Cambria" w:cs="Cambria"/>
            <w:color w:val="000000" w:themeColor="text1"/>
            <w:rPrChange w:id="97" w:author="Ryan Huang" w:date="2022-11-10T14:57:00Z">
              <w:rPr>
                <w:rFonts w:ascii="Cambria" w:eastAsia="Cambria" w:hAnsi="Cambria" w:cs="Cambria"/>
                <w:color w:val="000000" w:themeColor="text1"/>
                <w:sz w:val="20"/>
                <w:szCs w:val="20"/>
              </w:rPr>
            </w:rPrChange>
          </w:rPr>
          <w:delText>,</w:delText>
        </w:r>
      </w:del>
      <w:r w:rsidRPr="008135BD">
        <w:rPr>
          <w:rFonts w:ascii="Cambria" w:eastAsia="Cambria" w:hAnsi="Cambria" w:cs="Cambria"/>
          <w:color w:val="000000" w:themeColor="text1"/>
          <w:rPrChange w:id="98" w:author="Ryan Huang" w:date="2022-11-10T14:57:00Z">
            <w:rPr>
              <w:rFonts w:ascii="Cambria" w:eastAsia="Cambria" w:hAnsi="Cambria" w:cs="Cambria"/>
              <w:color w:val="000000" w:themeColor="text1"/>
              <w:sz w:val="20"/>
              <w:szCs w:val="20"/>
            </w:rPr>
          </w:rPrChange>
        </w:rPr>
        <w:t xml:space="preserve"> an initiative presented by QSIDE </w:t>
      </w:r>
      <w:del w:id="99" w:author="Ryan Huang" w:date="2022-11-10T15:18:00Z">
        <w:r w:rsidRPr="008135BD" w:rsidDel="000F67E6">
          <w:rPr>
            <w:rFonts w:ascii="Cambria" w:eastAsia="Cambria" w:hAnsi="Cambria" w:cs="Cambria"/>
            <w:color w:val="000000" w:themeColor="text1"/>
            <w:rPrChange w:id="100" w:author="Ryan Huang" w:date="2022-11-10T14:57:00Z">
              <w:rPr>
                <w:rFonts w:ascii="Cambria" w:eastAsia="Cambria" w:hAnsi="Cambria" w:cs="Cambria"/>
                <w:color w:val="000000" w:themeColor="text1"/>
                <w:sz w:val="20"/>
                <w:szCs w:val="20"/>
              </w:rPr>
            </w:rPrChange>
          </w:rPr>
          <w:delText xml:space="preserve">which aims </w:delText>
        </w:r>
      </w:del>
      <w:r w:rsidRPr="008135BD">
        <w:rPr>
          <w:rFonts w:ascii="Cambria" w:eastAsia="Cambria" w:hAnsi="Cambria" w:cs="Cambria"/>
          <w:color w:val="000000" w:themeColor="text1"/>
          <w:rPrChange w:id="101" w:author="Ryan Huang" w:date="2022-11-10T14:57:00Z">
            <w:rPr>
              <w:rFonts w:ascii="Cambria" w:eastAsia="Cambria" w:hAnsi="Cambria" w:cs="Cambria"/>
              <w:color w:val="000000" w:themeColor="text1"/>
              <w:sz w:val="20"/>
              <w:szCs w:val="20"/>
            </w:rPr>
          </w:rPrChange>
        </w:rPr>
        <w:t>to bring transparency to the criminal justice system in the United States by making archived court records publicly available in an aggregated format to facilitate analysis</w:t>
      </w:r>
      <w:ins w:id="102" w:author="Ryan Huang" w:date="2022-11-10T15:17:00Z">
        <w:r w:rsidR="00A03957">
          <w:rPr>
            <w:rFonts w:ascii="Cambria" w:eastAsia="Cambria" w:hAnsi="Cambria" w:cs="Cambria"/>
            <w:color w:val="000000" w:themeColor="text1"/>
          </w:rPr>
          <w:t>.</w:t>
        </w:r>
      </w:ins>
      <w:del w:id="103" w:author="Ryan Huang" w:date="2022-11-10T15:17:00Z">
        <w:r w:rsidRPr="008135BD" w:rsidDel="00A03957">
          <w:rPr>
            <w:rFonts w:ascii="Cambria" w:eastAsia="Cambria" w:hAnsi="Cambria" w:cs="Cambria"/>
            <w:color w:val="000000" w:themeColor="text1"/>
            <w:rPrChange w:id="104" w:author="Ryan Huang" w:date="2022-11-10T14:57:00Z">
              <w:rPr>
                <w:rFonts w:ascii="Cambria" w:eastAsia="Cambria" w:hAnsi="Cambria" w:cs="Cambria"/>
                <w:color w:val="000000" w:themeColor="text1"/>
                <w:sz w:val="20"/>
                <w:szCs w:val="20"/>
              </w:rPr>
            </w:rPrChange>
          </w:rPr>
          <w:delText>,</w:delText>
        </w:r>
      </w:del>
      <w:ins w:id="105" w:author="Ryan Huang" w:date="2022-11-10T15:17:00Z">
        <w:r w:rsidR="00A03957">
          <w:rPr>
            <w:rFonts w:ascii="Cambria" w:eastAsia="Cambria" w:hAnsi="Cambria" w:cs="Cambria"/>
            <w:color w:val="000000" w:themeColor="text1"/>
          </w:rPr>
          <w:t xml:space="preserve"> T</w:t>
        </w:r>
      </w:ins>
      <w:ins w:id="106" w:author="Ryan Huang" w:date="2022-11-10T15:18:00Z">
        <w:r w:rsidR="00A03957">
          <w:rPr>
            <w:rFonts w:ascii="Cambria" w:eastAsia="Cambria" w:hAnsi="Cambria" w:cs="Cambria"/>
            <w:color w:val="000000" w:themeColor="text1"/>
          </w:rPr>
          <w:t xml:space="preserve">his </w:t>
        </w:r>
      </w:ins>
      <w:ins w:id="107" w:author="Ryan Huang" w:date="2022-11-10T15:19:00Z">
        <w:r w:rsidR="00140668">
          <w:rPr>
            <w:rFonts w:ascii="Cambria" w:eastAsia="Cambria" w:hAnsi="Cambria" w:cs="Cambria"/>
            <w:color w:val="000000" w:themeColor="text1"/>
          </w:rPr>
          <w:t>initiative is a leader in</w:t>
        </w:r>
      </w:ins>
      <w:del w:id="108" w:author="Ryan Huang" w:date="2022-11-10T15:19:00Z">
        <w:r w:rsidRPr="008135BD" w:rsidDel="00140668">
          <w:rPr>
            <w:rFonts w:ascii="Cambria" w:eastAsia="Cambria" w:hAnsi="Cambria" w:cs="Cambria"/>
            <w:color w:val="000000" w:themeColor="text1"/>
            <w:rPrChange w:id="109" w:author="Ryan Huang" w:date="2022-11-10T14:57:00Z">
              <w:rPr>
                <w:rFonts w:ascii="Cambria" w:eastAsia="Cambria" w:hAnsi="Cambria" w:cs="Cambria"/>
                <w:color w:val="000000" w:themeColor="text1"/>
                <w:sz w:val="20"/>
                <w:szCs w:val="20"/>
              </w:rPr>
            </w:rPrChange>
          </w:rPr>
          <w:delText xml:space="preserve"> leads a great start to reveal and</w:delText>
        </w:r>
      </w:del>
      <w:r w:rsidRPr="008135BD">
        <w:rPr>
          <w:rFonts w:ascii="Cambria" w:eastAsia="Cambria" w:hAnsi="Cambria" w:cs="Cambria"/>
          <w:color w:val="000000" w:themeColor="text1"/>
          <w:rPrChange w:id="110" w:author="Ryan Huang" w:date="2022-11-10T14:57:00Z">
            <w:rPr>
              <w:rFonts w:ascii="Cambria" w:eastAsia="Cambria" w:hAnsi="Cambria" w:cs="Cambria"/>
              <w:color w:val="000000" w:themeColor="text1"/>
              <w:sz w:val="20"/>
              <w:szCs w:val="20"/>
            </w:rPr>
          </w:rPrChange>
        </w:rPr>
        <w:t xml:space="preserve"> </w:t>
      </w:r>
      <w:del w:id="111" w:author="Ryan Huang" w:date="2022-11-10T15:19:00Z">
        <w:r w:rsidRPr="008135BD" w:rsidDel="00140668">
          <w:rPr>
            <w:rFonts w:ascii="Cambria" w:eastAsia="Cambria" w:hAnsi="Cambria" w:cs="Cambria"/>
            <w:color w:val="000000" w:themeColor="text1"/>
            <w:rPrChange w:id="112" w:author="Ryan Huang" w:date="2022-11-10T14:57:00Z">
              <w:rPr>
                <w:rFonts w:ascii="Cambria" w:eastAsia="Cambria" w:hAnsi="Cambria" w:cs="Cambria"/>
                <w:color w:val="000000" w:themeColor="text1"/>
                <w:sz w:val="20"/>
                <w:szCs w:val="20"/>
              </w:rPr>
            </w:rPrChange>
          </w:rPr>
          <w:delText xml:space="preserve">investigate </w:delText>
        </w:r>
      </w:del>
      <w:ins w:id="113" w:author="Ryan Huang" w:date="2022-11-10T15:19:00Z">
        <w:r w:rsidR="00140668" w:rsidRPr="008135BD">
          <w:rPr>
            <w:rFonts w:ascii="Cambria" w:eastAsia="Cambria" w:hAnsi="Cambria" w:cs="Cambria"/>
            <w:color w:val="000000" w:themeColor="text1"/>
            <w:rPrChange w:id="114" w:author="Ryan Huang" w:date="2022-11-10T14:57:00Z">
              <w:rPr>
                <w:rFonts w:ascii="Cambria" w:eastAsia="Cambria" w:hAnsi="Cambria" w:cs="Cambria"/>
                <w:color w:val="000000" w:themeColor="text1"/>
                <w:sz w:val="20"/>
                <w:szCs w:val="20"/>
              </w:rPr>
            </w:rPrChange>
          </w:rPr>
          <w:t>investigat</w:t>
        </w:r>
        <w:r w:rsidR="00140668">
          <w:rPr>
            <w:rFonts w:ascii="Cambria" w:eastAsia="Cambria" w:hAnsi="Cambria" w:cs="Cambria"/>
            <w:color w:val="000000" w:themeColor="text1"/>
          </w:rPr>
          <w:t>ing</w:t>
        </w:r>
        <w:r w:rsidR="00140668" w:rsidRPr="008135BD">
          <w:rPr>
            <w:rFonts w:ascii="Cambria" w:eastAsia="Cambria" w:hAnsi="Cambria" w:cs="Cambria"/>
            <w:color w:val="000000" w:themeColor="text1"/>
            <w:rPrChange w:id="115" w:author="Ryan Huang" w:date="2022-11-10T14:57:00Z">
              <w:rPr>
                <w:rFonts w:ascii="Cambria" w:eastAsia="Cambria" w:hAnsi="Cambria" w:cs="Cambria"/>
                <w:color w:val="000000" w:themeColor="text1"/>
                <w:sz w:val="20"/>
                <w:szCs w:val="20"/>
              </w:rPr>
            </w:rPrChange>
          </w:rPr>
          <w:t xml:space="preserve"> </w:t>
        </w:r>
      </w:ins>
      <w:r w:rsidRPr="008135BD">
        <w:rPr>
          <w:rFonts w:ascii="Cambria" w:eastAsia="Cambria" w:hAnsi="Cambria" w:cs="Cambria"/>
          <w:color w:val="000000" w:themeColor="text1"/>
          <w:rPrChange w:id="116" w:author="Ryan Huang" w:date="2022-11-10T14:57:00Z">
            <w:rPr>
              <w:rFonts w:ascii="Cambria" w:eastAsia="Cambria" w:hAnsi="Cambria" w:cs="Cambria"/>
              <w:color w:val="000000" w:themeColor="text1"/>
              <w:sz w:val="20"/>
              <w:szCs w:val="20"/>
            </w:rPr>
          </w:rPrChange>
        </w:rPr>
        <w:t xml:space="preserve">biases </w:t>
      </w:r>
      <w:ins w:id="117" w:author="Ryan Huang" w:date="2022-11-10T15:19:00Z">
        <w:r w:rsidR="00140668">
          <w:rPr>
            <w:rFonts w:ascii="Cambria" w:eastAsia="Cambria" w:hAnsi="Cambria" w:cs="Cambria"/>
            <w:color w:val="000000" w:themeColor="text1"/>
          </w:rPr>
          <w:t xml:space="preserve">in the justice system </w:t>
        </w:r>
      </w:ins>
      <w:r w:rsidRPr="008135BD">
        <w:rPr>
          <w:rFonts w:ascii="Cambria" w:eastAsia="Cambria" w:hAnsi="Cambria" w:cs="Cambria"/>
          <w:color w:val="000000" w:themeColor="text1"/>
          <w:rPrChange w:id="118" w:author="Ryan Huang" w:date="2022-11-10T14:57:00Z">
            <w:rPr>
              <w:rFonts w:ascii="Cambria" w:eastAsia="Cambria" w:hAnsi="Cambria" w:cs="Cambria"/>
              <w:color w:val="000000" w:themeColor="text1"/>
              <w:sz w:val="20"/>
              <w:szCs w:val="20"/>
            </w:rPr>
          </w:rPrChange>
        </w:rPr>
        <w:t>using data-drive</w:t>
      </w:r>
      <w:ins w:id="119" w:author="Ryan Huang" w:date="2022-11-10T15:19:00Z">
        <w:r w:rsidR="00140668">
          <w:rPr>
            <w:rFonts w:ascii="Cambria" w:eastAsia="Cambria" w:hAnsi="Cambria" w:cs="Cambria"/>
            <w:color w:val="000000" w:themeColor="text1"/>
          </w:rPr>
          <w:t>n</w:t>
        </w:r>
      </w:ins>
      <w:r w:rsidRPr="008135BD">
        <w:rPr>
          <w:rFonts w:ascii="Cambria" w:eastAsia="Cambria" w:hAnsi="Cambria" w:cs="Cambria"/>
          <w:color w:val="000000" w:themeColor="text1"/>
          <w:rPrChange w:id="120" w:author="Ryan Huang" w:date="2022-11-10T14:57:00Z">
            <w:rPr>
              <w:rFonts w:ascii="Cambria" w:eastAsia="Cambria" w:hAnsi="Cambria" w:cs="Cambria"/>
              <w:color w:val="000000" w:themeColor="text1"/>
              <w:sz w:val="20"/>
              <w:szCs w:val="20"/>
            </w:rPr>
          </w:rPrChange>
        </w:rPr>
        <w:t xml:space="preserve"> approach</w:t>
      </w:r>
      <w:r w:rsidR="4B935BF6" w:rsidRPr="008135BD">
        <w:rPr>
          <w:rFonts w:ascii="Cambria" w:eastAsia="Cambria" w:hAnsi="Cambria" w:cs="Cambria"/>
          <w:color w:val="000000" w:themeColor="text1"/>
          <w:rPrChange w:id="121" w:author="Ryan Huang" w:date="2022-11-10T14:57:00Z">
            <w:rPr>
              <w:rFonts w:ascii="Cambria" w:eastAsia="Cambria" w:hAnsi="Cambria" w:cs="Cambria"/>
              <w:color w:val="000000" w:themeColor="text1"/>
              <w:sz w:val="20"/>
              <w:szCs w:val="20"/>
            </w:rPr>
          </w:rPrChange>
        </w:rPr>
        <w:t>es</w:t>
      </w:r>
      <w:r w:rsidRPr="008135BD">
        <w:rPr>
          <w:rFonts w:ascii="Cambria" w:eastAsia="Cambria" w:hAnsi="Cambria" w:cs="Cambria"/>
          <w:color w:val="000000" w:themeColor="text1"/>
          <w:rPrChange w:id="122" w:author="Ryan Huang" w:date="2022-11-10T14:57:00Z">
            <w:rPr>
              <w:rFonts w:ascii="Cambria" w:eastAsia="Cambria" w:hAnsi="Cambria" w:cs="Cambria"/>
              <w:color w:val="000000" w:themeColor="text1"/>
              <w:sz w:val="20"/>
              <w:szCs w:val="20"/>
            </w:rPr>
          </w:rPrChange>
        </w:rPr>
        <w:t xml:space="preserve">. So far, JUSTFAIR has built a database of criminal sentencing decisions and analyzed sentencing disparity at a federal level. This project is a subsequent effort of the JUSTFAIR initiative to expand the project to </w:t>
      </w:r>
      <w:r w:rsidR="216B5306" w:rsidRPr="008135BD">
        <w:rPr>
          <w:rFonts w:ascii="Cambria" w:eastAsia="Cambria" w:hAnsi="Cambria" w:cs="Cambria"/>
          <w:color w:val="000000" w:themeColor="text1"/>
          <w:rPrChange w:id="123" w:author="Ryan Huang" w:date="2022-11-10T14:57:00Z">
            <w:rPr>
              <w:rFonts w:ascii="Cambria" w:eastAsia="Cambria" w:hAnsi="Cambria" w:cs="Cambria"/>
              <w:color w:val="000000" w:themeColor="text1"/>
              <w:sz w:val="20"/>
              <w:szCs w:val="20"/>
            </w:rPr>
          </w:rPrChange>
        </w:rPr>
        <w:t xml:space="preserve">the </w:t>
      </w:r>
      <w:r w:rsidRPr="008135BD">
        <w:rPr>
          <w:rFonts w:ascii="Cambria" w:eastAsia="Cambria" w:hAnsi="Cambria" w:cs="Cambria"/>
          <w:color w:val="000000" w:themeColor="text1"/>
          <w:rPrChange w:id="124" w:author="Ryan Huang" w:date="2022-11-10T14:57:00Z">
            <w:rPr>
              <w:rFonts w:ascii="Cambria" w:eastAsia="Cambria" w:hAnsi="Cambria" w:cs="Cambria"/>
              <w:color w:val="000000" w:themeColor="text1"/>
              <w:sz w:val="20"/>
              <w:szCs w:val="20"/>
            </w:rPr>
          </w:rPrChange>
        </w:rPr>
        <w:t>state</w:t>
      </w:r>
      <w:r w:rsidR="0101EA46" w:rsidRPr="008135BD">
        <w:rPr>
          <w:rFonts w:ascii="Cambria" w:eastAsia="Cambria" w:hAnsi="Cambria" w:cs="Cambria"/>
          <w:color w:val="000000" w:themeColor="text1"/>
          <w:rPrChange w:id="125" w:author="Ryan Huang" w:date="2022-11-10T14:57:00Z">
            <w:rPr>
              <w:rFonts w:ascii="Cambria" w:eastAsia="Cambria" w:hAnsi="Cambria" w:cs="Cambria"/>
              <w:color w:val="000000" w:themeColor="text1"/>
              <w:sz w:val="20"/>
              <w:szCs w:val="20"/>
            </w:rPr>
          </w:rPrChange>
        </w:rPr>
        <w:t>-</w:t>
      </w:r>
      <w:r w:rsidRPr="008135BD">
        <w:rPr>
          <w:rFonts w:ascii="Cambria" w:eastAsia="Cambria" w:hAnsi="Cambria" w:cs="Cambria"/>
          <w:color w:val="000000" w:themeColor="text1"/>
          <w:rPrChange w:id="126" w:author="Ryan Huang" w:date="2022-11-10T14:57:00Z">
            <w:rPr>
              <w:rFonts w:ascii="Cambria" w:eastAsia="Cambria" w:hAnsi="Cambria" w:cs="Cambria"/>
              <w:color w:val="000000" w:themeColor="text1"/>
              <w:sz w:val="20"/>
              <w:szCs w:val="20"/>
            </w:rPr>
          </w:rPrChange>
        </w:rPr>
        <w:t xml:space="preserve">level scope. Therefore, the project described in this document will have the same objective but </w:t>
      </w:r>
      <w:del w:id="127" w:author="Ryan Huang" w:date="2022-11-10T15:21:00Z">
        <w:r w:rsidRPr="008135BD" w:rsidDel="003B75C5">
          <w:rPr>
            <w:rFonts w:ascii="Cambria" w:eastAsia="Cambria" w:hAnsi="Cambria" w:cs="Cambria"/>
            <w:color w:val="000000" w:themeColor="text1"/>
            <w:rPrChange w:id="128" w:author="Ryan Huang" w:date="2022-11-10T14:57:00Z">
              <w:rPr>
                <w:rFonts w:ascii="Cambria" w:eastAsia="Cambria" w:hAnsi="Cambria" w:cs="Cambria"/>
                <w:color w:val="000000" w:themeColor="text1"/>
                <w:sz w:val="20"/>
                <w:szCs w:val="20"/>
              </w:rPr>
            </w:rPrChange>
          </w:rPr>
          <w:delText>focuses on the level of state courts, specifically</w:delText>
        </w:r>
      </w:del>
      <w:del w:id="129" w:author="Ryan Huang" w:date="2022-11-10T15:20:00Z">
        <w:r w:rsidRPr="008135BD" w:rsidDel="003B75C5">
          <w:rPr>
            <w:rFonts w:ascii="Cambria" w:eastAsia="Cambria" w:hAnsi="Cambria" w:cs="Cambria"/>
            <w:color w:val="000000" w:themeColor="text1"/>
            <w:rPrChange w:id="130" w:author="Ryan Huang" w:date="2022-11-10T14:57:00Z">
              <w:rPr>
                <w:rFonts w:ascii="Cambria" w:eastAsia="Cambria" w:hAnsi="Cambria" w:cs="Cambria"/>
                <w:color w:val="000000" w:themeColor="text1"/>
                <w:sz w:val="20"/>
                <w:szCs w:val="20"/>
              </w:rPr>
            </w:rPrChange>
          </w:rPr>
          <w:delText>,</w:delText>
        </w:r>
      </w:del>
      <w:del w:id="131" w:author="Ryan Huang" w:date="2022-11-10T15:21:00Z">
        <w:r w:rsidRPr="008135BD" w:rsidDel="003B75C5">
          <w:rPr>
            <w:rFonts w:ascii="Cambria" w:eastAsia="Cambria" w:hAnsi="Cambria" w:cs="Cambria"/>
            <w:color w:val="000000" w:themeColor="text1"/>
            <w:rPrChange w:id="132" w:author="Ryan Huang" w:date="2022-11-10T14:57:00Z">
              <w:rPr>
                <w:rFonts w:ascii="Cambria" w:eastAsia="Cambria" w:hAnsi="Cambria" w:cs="Cambria"/>
                <w:color w:val="000000" w:themeColor="text1"/>
                <w:sz w:val="20"/>
                <w:szCs w:val="20"/>
              </w:rPr>
            </w:rPrChange>
          </w:rPr>
          <w:delText xml:space="preserve"> criminal sentences of the state of</w:delText>
        </w:r>
      </w:del>
      <w:ins w:id="133" w:author="Ryan Huang" w:date="2022-11-10T15:21:00Z">
        <w:r w:rsidR="003B75C5">
          <w:rPr>
            <w:rFonts w:ascii="Cambria" w:eastAsia="Cambria" w:hAnsi="Cambria" w:cs="Cambria"/>
            <w:color w:val="000000" w:themeColor="text1"/>
          </w:rPr>
          <w:t>will focus on the level of state courts, specifically criminal sentences in</w:t>
        </w:r>
      </w:ins>
      <w:r w:rsidRPr="008135BD">
        <w:rPr>
          <w:rFonts w:ascii="Cambria" w:eastAsia="Cambria" w:hAnsi="Cambria" w:cs="Cambria"/>
          <w:color w:val="000000" w:themeColor="text1"/>
          <w:rPrChange w:id="134" w:author="Ryan Huang" w:date="2022-11-10T14:57:00Z">
            <w:rPr>
              <w:rFonts w:ascii="Cambria" w:eastAsia="Cambria" w:hAnsi="Cambria" w:cs="Cambria"/>
              <w:color w:val="000000" w:themeColor="text1"/>
              <w:sz w:val="20"/>
              <w:szCs w:val="20"/>
            </w:rPr>
          </w:rPrChange>
        </w:rPr>
        <w:t xml:space="preserve"> North Carolina</w:t>
      </w:r>
      <w:ins w:id="135" w:author="Ryan Huang" w:date="2022-11-10T15:19:00Z">
        <w:r w:rsidR="008C7C40">
          <w:rPr>
            <w:rFonts w:ascii="Cambria" w:eastAsia="Cambria" w:hAnsi="Cambria" w:cs="Cambria"/>
            <w:color w:val="000000" w:themeColor="text1"/>
          </w:rPr>
          <w:t>,</w:t>
        </w:r>
      </w:ins>
      <w:r w:rsidRPr="008135BD">
        <w:rPr>
          <w:rFonts w:ascii="Cambria" w:eastAsia="Cambria" w:hAnsi="Cambria" w:cs="Cambria"/>
          <w:color w:val="000000" w:themeColor="text1"/>
          <w:rPrChange w:id="136" w:author="Ryan Huang" w:date="2022-11-10T14:57:00Z">
            <w:rPr>
              <w:rFonts w:ascii="Cambria" w:eastAsia="Cambria" w:hAnsi="Cambria" w:cs="Cambria"/>
              <w:color w:val="000000" w:themeColor="text1"/>
              <w:sz w:val="20"/>
              <w:szCs w:val="20"/>
            </w:rPr>
          </w:rPrChange>
        </w:rPr>
        <w:t xml:space="preserve"> using more recent data.</w:t>
      </w:r>
    </w:p>
    <w:p w14:paraId="100F1229" w14:textId="608D8979" w:rsidR="6CAF0C5A" w:rsidRPr="008135BD" w:rsidRDefault="6CAF0C5A" w:rsidP="00F60BCE">
      <w:pPr>
        <w:spacing w:line="276" w:lineRule="auto"/>
      </w:pPr>
    </w:p>
    <w:p w14:paraId="5435CDEE" w14:textId="5AECB2FD" w:rsidR="3C4E9D28" w:rsidRPr="008135BD" w:rsidRDefault="3C4E9D28" w:rsidP="00F60BCE">
      <w:pPr>
        <w:spacing w:line="276" w:lineRule="auto"/>
      </w:pPr>
      <w:r w:rsidRPr="008135BD">
        <w:rPr>
          <w:rFonts w:ascii="Cambria" w:eastAsia="Cambria" w:hAnsi="Cambria" w:cs="Cambria"/>
          <w:color w:val="000000" w:themeColor="text1"/>
          <w:rPrChange w:id="137" w:author="Ryan Huang" w:date="2022-11-10T14:57:00Z">
            <w:rPr>
              <w:rFonts w:ascii="Cambria" w:eastAsia="Cambria" w:hAnsi="Cambria" w:cs="Cambria"/>
              <w:color w:val="000000" w:themeColor="text1"/>
              <w:sz w:val="20"/>
              <w:szCs w:val="20"/>
            </w:rPr>
          </w:rPrChange>
        </w:rPr>
        <w:t>The first output of this project will be the database that links</w:t>
      </w:r>
      <w:r w:rsidRPr="008135BD">
        <w:rPr>
          <w:rFonts w:ascii="Times New Roman" w:eastAsia="Times New Roman" w:hAnsi="Times New Roman" w:cs="Times New Roman"/>
          <w:color w:val="000000" w:themeColor="text1"/>
          <w:rPrChange w:id="138" w:author="Ryan Huang" w:date="2022-11-10T14:57:00Z">
            <w:rPr>
              <w:rFonts w:ascii="Times New Roman" w:eastAsia="Times New Roman" w:hAnsi="Times New Roman" w:cs="Times New Roman"/>
              <w:color w:val="000000" w:themeColor="text1"/>
              <w:sz w:val="20"/>
              <w:szCs w:val="20"/>
            </w:rPr>
          </w:rPrChange>
        </w:rPr>
        <w:t xml:space="preserve"> </w:t>
      </w:r>
      <w:r w:rsidRPr="008135BD">
        <w:rPr>
          <w:rFonts w:ascii="Cambria" w:eastAsia="Cambria" w:hAnsi="Cambria" w:cs="Cambria"/>
          <w:color w:val="000000" w:themeColor="text1"/>
          <w:rPrChange w:id="139" w:author="Ryan Huang" w:date="2022-11-10T14:57:00Z">
            <w:rPr>
              <w:rFonts w:ascii="Cambria" w:eastAsia="Cambria" w:hAnsi="Cambria" w:cs="Cambria"/>
              <w:color w:val="000000" w:themeColor="text1"/>
              <w:sz w:val="20"/>
              <w:szCs w:val="20"/>
            </w:rPr>
          </w:rPrChange>
        </w:rPr>
        <w:t xml:space="preserve">information about defendants and their demographic characteristics with information about their federal crimes, sentences, and the identity of the sentencing judge for the state of North Carolina. </w:t>
      </w:r>
      <w:del w:id="140" w:author="Ryan Huang" w:date="2022-11-10T15:20:00Z">
        <w:r w:rsidRPr="008135BD" w:rsidDel="008C7C40">
          <w:rPr>
            <w:rFonts w:ascii="Cambria" w:eastAsia="Cambria" w:hAnsi="Cambria" w:cs="Cambria"/>
            <w:color w:val="000000" w:themeColor="text1"/>
            <w:rPrChange w:id="141" w:author="Ryan Huang" w:date="2022-11-10T14:57:00Z">
              <w:rPr>
                <w:rFonts w:ascii="Cambria" w:eastAsia="Cambria" w:hAnsi="Cambria" w:cs="Cambria"/>
                <w:color w:val="000000" w:themeColor="text1"/>
                <w:sz w:val="20"/>
                <w:szCs w:val="20"/>
              </w:rPr>
            </w:rPrChange>
          </w:rPr>
          <w:delText>This will be constructed</w:delText>
        </w:r>
      </w:del>
      <w:ins w:id="142" w:author="Ryan Huang" w:date="2022-11-10T15:20:00Z">
        <w:r w:rsidR="008C7C40">
          <w:rPr>
            <w:rFonts w:ascii="Cambria" w:eastAsia="Cambria" w:hAnsi="Cambria" w:cs="Cambria"/>
            <w:color w:val="000000" w:themeColor="text1"/>
          </w:rPr>
          <w:t>We construct this database</w:t>
        </w:r>
      </w:ins>
      <w:r w:rsidRPr="008135BD">
        <w:rPr>
          <w:rFonts w:ascii="Cambria" w:eastAsia="Cambria" w:hAnsi="Cambria" w:cs="Cambria"/>
          <w:color w:val="000000" w:themeColor="text1"/>
          <w:rPrChange w:id="143" w:author="Ryan Huang" w:date="2022-11-10T14:57:00Z">
            <w:rPr>
              <w:rFonts w:ascii="Cambria" w:eastAsia="Cambria" w:hAnsi="Cambria" w:cs="Cambria"/>
              <w:color w:val="000000" w:themeColor="text1"/>
              <w:sz w:val="20"/>
              <w:szCs w:val="20"/>
            </w:rPr>
          </w:rPrChange>
        </w:rPr>
        <w:t xml:space="preserve"> to the standards of the larger JUSTFAIR initiative. The publication of the database will allow for independent research of the criminal justice system of North Carolina. The possibility of scrutiny can promote accountability to elected and appointed public officials participating in the system.</w:t>
      </w:r>
    </w:p>
    <w:p w14:paraId="37CCBDC7" w14:textId="17D65AEF" w:rsidR="6CAF0C5A" w:rsidRPr="008135BD" w:rsidRDefault="6CAF0C5A" w:rsidP="00F60BCE">
      <w:pPr>
        <w:spacing w:line="276" w:lineRule="auto"/>
        <w:ind w:firstLine="720"/>
        <w:rPr>
          <w:rFonts w:ascii="Cambria" w:eastAsia="Cambria" w:hAnsi="Cambria" w:cs="Cambria"/>
          <w:color w:val="000000" w:themeColor="text1"/>
          <w:rPrChange w:id="144" w:author="Ryan Huang" w:date="2022-11-10T14:57:00Z">
            <w:rPr>
              <w:rFonts w:ascii="Cambria" w:eastAsia="Cambria" w:hAnsi="Cambria" w:cs="Cambria"/>
              <w:color w:val="000000" w:themeColor="text1"/>
              <w:sz w:val="20"/>
              <w:szCs w:val="20"/>
            </w:rPr>
          </w:rPrChange>
        </w:rPr>
      </w:pPr>
    </w:p>
    <w:p w14:paraId="1D17937F" w14:textId="6E44487C" w:rsidR="3C4E9D28" w:rsidRPr="008135BD" w:rsidRDefault="3C4E9D28" w:rsidP="00F60BCE">
      <w:pPr>
        <w:spacing w:line="276" w:lineRule="auto"/>
      </w:pPr>
      <w:r w:rsidRPr="008135BD">
        <w:rPr>
          <w:rFonts w:ascii="Cambria" w:eastAsia="Cambria" w:hAnsi="Cambria" w:cs="Cambria"/>
          <w:color w:val="000000" w:themeColor="text1"/>
          <w:rPrChange w:id="145" w:author="Ryan Huang" w:date="2022-11-10T14:57:00Z">
            <w:rPr>
              <w:rFonts w:ascii="Cambria" w:eastAsia="Cambria" w:hAnsi="Cambria" w:cs="Cambria"/>
              <w:color w:val="000000" w:themeColor="text1"/>
              <w:sz w:val="20"/>
              <w:szCs w:val="20"/>
            </w:rPr>
          </w:rPrChange>
        </w:rPr>
        <w:t xml:space="preserve">The second deliverable of this project </w:t>
      </w:r>
      <w:del w:id="146" w:author="Ryan Huang" w:date="2022-11-10T15:20:00Z">
        <w:r w:rsidRPr="008135BD" w:rsidDel="002B57CE">
          <w:rPr>
            <w:rFonts w:ascii="Cambria" w:eastAsia="Cambria" w:hAnsi="Cambria" w:cs="Cambria"/>
            <w:color w:val="000000" w:themeColor="text1"/>
            <w:rPrChange w:id="147" w:author="Ryan Huang" w:date="2022-11-10T14:57:00Z">
              <w:rPr>
                <w:rFonts w:ascii="Cambria" w:eastAsia="Cambria" w:hAnsi="Cambria" w:cs="Cambria"/>
                <w:color w:val="000000" w:themeColor="text1"/>
                <w:sz w:val="20"/>
                <w:szCs w:val="20"/>
              </w:rPr>
            </w:rPrChange>
          </w:rPr>
          <w:delText>will be</w:delText>
        </w:r>
      </w:del>
      <w:ins w:id="148" w:author="Ryan Huang" w:date="2022-11-10T15:20:00Z">
        <w:r w:rsidR="002B57CE">
          <w:rPr>
            <w:rFonts w:ascii="Cambria" w:eastAsia="Cambria" w:hAnsi="Cambria" w:cs="Cambria"/>
            <w:color w:val="000000" w:themeColor="text1"/>
          </w:rPr>
          <w:t>is</w:t>
        </w:r>
      </w:ins>
      <w:r w:rsidRPr="008135BD">
        <w:rPr>
          <w:rFonts w:ascii="Cambria" w:eastAsia="Cambria" w:hAnsi="Cambria" w:cs="Cambria"/>
          <w:color w:val="000000" w:themeColor="text1"/>
          <w:rPrChange w:id="149" w:author="Ryan Huang" w:date="2022-11-10T14:57:00Z">
            <w:rPr>
              <w:rFonts w:ascii="Cambria" w:eastAsia="Cambria" w:hAnsi="Cambria" w:cs="Cambria"/>
              <w:color w:val="000000" w:themeColor="text1"/>
              <w:sz w:val="20"/>
              <w:szCs w:val="20"/>
            </w:rPr>
          </w:rPrChange>
        </w:rPr>
        <w:t xml:space="preserve"> to </w:t>
      </w:r>
      <w:del w:id="150" w:author="Ryan Huang" w:date="2022-11-10T15:20:00Z">
        <w:r w:rsidRPr="008135BD" w:rsidDel="002B57CE">
          <w:rPr>
            <w:rFonts w:ascii="Cambria" w:eastAsia="Cambria" w:hAnsi="Cambria" w:cs="Cambria"/>
            <w:color w:val="000000" w:themeColor="text1"/>
            <w:rPrChange w:id="151" w:author="Ryan Huang" w:date="2022-11-10T14:57:00Z">
              <w:rPr>
                <w:rFonts w:ascii="Cambria" w:eastAsia="Cambria" w:hAnsi="Cambria" w:cs="Cambria"/>
                <w:color w:val="000000" w:themeColor="text1"/>
                <w:sz w:val="20"/>
                <w:szCs w:val="20"/>
              </w:rPr>
            </w:rPrChange>
          </w:rPr>
          <w:delText xml:space="preserve">produce </w:delText>
        </w:r>
      </w:del>
      <w:r w:rsidRPr="008135BD">
        <w:rPr>
          <w:rFonts w:ascii="Cambria" w:eastAsia="Cambria" w:hAnsi="Cambria" w:cs="Cambria"/>
          <w:color w:val="000000" w:themeColor="text1"/>
          <w:rPrChange w:id="152" w:author="Ryan Huang" w:date="2022-11-10T14:57:00Z">
            <w:rPr>
              <w:rFonts w:ascii="Cambria" w:eastAsia="Cambria" w:hAnsi="Cambria" w:cs="Cambria"/>
              <w:color w:val="000000" w:themeColor="text1"/>
              <w:sz w:val="20"/>
              <w:szCs w:val="20"/>
            </w:rPr>
          </w:rPrChange>
        </w:rPr>
        <w:t>analy</w:t>
      </w:r>
      <w:del w:id="153" w:author="Ryan Huang" w:date="2022-11-10T15:20:00Z">
        <w:r w:rsidRPr="008135BD" w:rsidDel="003B75C5">
          <w:rPr>
            <w:rFonts w:ascii="Cambria" w:eastAsia="Cambria" w:hAnsi="Cambria" w:cs="Cambria"/>
            <w:color w:val="000000" w:themeColor="text1"/>
            <w:rPrChange w:id="154" w:author="Ryan Huang" w:date="2022-11-10T14:57:00Z">
              <w:rPr>
                <w:rFonts w:ascii="Cambria" w:eastAsia="Cambria" w:hAnsi="Cambria" w:cs="Cambria"/>
                <w:color w:val="000000" w:themeColor="text1"/>
                <w:sz w:val="20"/>
                <w:szCs w:val="20"/>
              </w:rPr>
            </w:rPrChange>
          </w:rPr>
          <w:delText>s</w:delText>
        </w:r>
      </w:del>
      <w:ins w:id="155" w:author="Ryan Huang" w:date="2022-11-10T15:20:00Z">
        <w:r w:rsidR="003B75C5">
          <w:rPr>
            <w:rFonts w:ascii="Cambria" w:eastAsia="Cambria" w:hAnsi="Cambria" w:cs="Cambria"/>
            <w:color w:val="000000" w:themeColor="text1"/>
          </w:rPr>
          <w:t>z</w:t>
        </w:r>
      </w:ins>
      <w:r w:rsidRPr="008135BD">
        <w:rPr>
          <w:rFonts w:ascii="Cambria" w:eastAsia="Cambria" w:hAnsi="Cambria" w:cs="Cambria"/>
          <w:color w:val="000000" w:themeColor="text1"/>
          <w:rPrChange w:id="156" w:author="Ryan Huang" w:date="2022-11-10T14:57:00Z">
            <w:rPr>
              <w:rFonts w:ascii="Cambria" w:eastAsia="Cambria" w:hAnsi="Cambria" w:cs="Cambria"/>
              <w:color w:val="000000" w:themeColor="text1"/>
              <w:sz w:val="20"/>
              <w:szCs w:val="20"/>
            </w:rPr>
          </w:rPrChange>
        </w:rPr>
        <w:t>e</w:t>
      </w:r>
      <w:del w:id="157" w:author="Ryan Huang" w:date="2022-11-10T15:20:00Z">
        <w:r w:rsidRPr="008135BD" w:rsidDel="002B57CE">
          <w:rPr>
            <w:rFonts w:ascii="Cambria" w:eastAsia="Cambria" w:hAnsi="Cambria" w:cs="Cambria"/>
            <w:color w:val="000000" w:themeColor="text1"/>
            <w:rPrChange w:id="158" w:author="Ryan Huang" w:date="2022-11-10T14:57:00Z">
              <w:rPr>
                <w:rFonts w:ascii="Cambria" w:eastAsia="Cambria" w:hAnsi="Cambria" w:cs="Cambria"/>
                <w:color w:val="000000" w:themeColor="text1"/>
                <w:sz w:val="20"/>
                <w:szCs w:val="20"/>
              </w:rPr>
            </w:rPrChange>
          </w:rPr>
          <w:delText>s</w:delText>
        </w:r>
      </w:del>
      <w:r w:rsidRPr="008135BD">
        <w:rPr>
          <w:rFonts w:ascii="Cambria" w:eastAsia="Cambria" w:hAnsi="Cambria" w:cs="Cambria"/>
          <w:color w:val="000000" w:themeColor="text1"/>
          <w:rPrChange w:id="159" w:author="Ryan Huang" w:date="2022-11-10T14:57:00Z">
            <w:rPr>
              <w:rFonts w:ascii="Cambria" w:eastAsia="Cambria" w:hAnsi="Cambria" w:cs="Cambria"/>
              <w:color w:val="000000" w:themeColor="text1"/>
              <w:sz w:val="20"/>
              <w:szCs w:val="20"/>
            </w:rPr>
          </w:rPrChange>
        </w:rPr>
        <w:t xml:space="preserve"> </w:t>
      </w:r>
      <w:del w:id="160" w:author="Ryan Huang" w:date="2022-11-10T15:20:00Z">
        <w:r w:rsidRPr="008135BD" w:rsidDel="002B57CE">
          <w:rPr>
            <w:rFonts w:ascii="Cambria" w:eastAsia="Cambria" w:hAnsi="Cambria" w:cs="Cambria"/>
            <w:color w:val="000000" w:themeColor="text1"/>
            <w:rPrChange w:id="161" w:author="Ryan Huang" w:date="2022-11-10T14:57:00Z">
              <w:rPr>
                <w:rFonts w:ascii="Cambria" w:eastAsia="Cambria" w:hAnsi="Cambria" w:cs="Cambria"/>
                <w:color w:val="000000" w:themeColor="text1"/>
                <w:sz w:val="20"/>
                <w:szCs w:val="20"/>
              </w:rPr>
            </w:rPrChange>
          </w:rPr>
          <w:delText xml:space="preserve">that investigate </w:delText>
        </w:r>
      </w:del>
      <w:r w:rsidRPr="008135BD">
        <w:rPr>
          <w:rFonts w:ascii="Cambria" w:eastAsia="Cambria" w:hAnsi="Cambria" w:cs="Cambria"/>
          <w:color w:val="000000" w:themeColor="text1"/>
          <w:rPrChange w:id="162" w:author="Ryan Huang" w:date="2022-11-10T14:57:00Z">
            <w:rPr>
              <w:rFonts w:ascii="Cambria" w:eastAsia="Cambria" w:hAnsi="Cambria" w:cs="Cambria"/>
              <w:color w:val="000000" w:themeColor="text1"/>
              <w:sz w:val="20"/>
              <w:szCs w:val="20"/>
            </w:rPr>
          </w:rPrChange>
        </w:rPr>
        <w:t>whether the decisions made in the criminal court system of North Carolina are biased against groups of people of different demographics, including race. We will answer whether people of different demographics are prosecuted the same way, that is, whether justice is being served for all people equally.</w:t>
      </w:r>
    </w:p>
    <w:p w14:paraId="6BA30E03" w14:textId="43902D04" w:rsidR="6CAF0C5A" w:rsidRPr="008135BD" w:rsidRDefault="6CAF0C5A" w:rsidP="00F60BCE">
      <w:pPr>
        <w:spacing w:line="276" w:lineRule="auto"/>
        <w:ind w:firstLine="720"/>
        <w:rPr>
          <w:rFonts w:ascii="Cambria" w:eastAsia="Cambria" w:hAnsi="Cambria" w:cs="Cambria"/>
          <w:color w:val="000000" w:themeColor="text1"/>
          <w:rPrChange w:id="163" w:author="Ryan Huang" w:date="2022-11-10T14:57:00Z">
            <w:rPr>
              <w:rFonts w:ascii="Cambria" w:eastAsia="Cambria" w:hAnsi="Cambria" w:cs="Cambria"/>
              <w:color w:val="000000" w:themeColor="text1"/>
              <w:sz w:val="20"/>
              <w:szCs w:val="20"/>
            </w:rPr>
          </w:rPrChange>
        </w:rPr>
      </w:pPr>
    </w:p>
    <w:p w14:paraId="6FA3C1D3" w14:textId="05420177" w:rsidR="3C4E9D28" w:rsidRPr="008135BD" w:rsidRDefault="3C4E9D28" w:rsidP="00F60BCE">
      <w:pPr>
        <w:spacing w:line="276" w:lineRule="auto"/>
      </w:pPr>
      <w:r w:rsidRPr="008135BD">
        <w:rPr>
          <w:rFonts w:ascii="Cambria" w:eastAsia="Cambria" w:hAnsi="Cambria" w:cs="Cambria"/>
          <w:color w:val="000000" w:themeColor="text1"/>
          <w:rPrChange w:id="164" w:author="Ryan Huang" w:date="2022-11-10T14:57:00Z">
            <w:rPr>
              <w:rFonts w:ascii="Cambria" w:eastAsia="Cambria" w:hAnsi="Cambria" w:cs="Cambria"/>
              <w:color w:val="000000" w:themeColor="text1"/>
              <w:sz w:val="20"/>
              <w:szCs w:val="20"/>
            </w:rPr>
          </w:rPrChange>
        </w:rPr>
        <w:t xml:space="preserve">Finally, </w:t>
      </w:r>
      <w:r w:rsidR="77F32873" w:rsidRPr="008135BD">
        <w:rPr>
          <w:rFonts w:ascii="Cambria" w:eastAsia="Cambria" w:hAnsi="Cambria" w:cs="Cambria"/>
          <w:color w:val="000000" w:themeColor="text1"/>
          <w:rPrChange w:id="165" w:author="Ryan Huang" w:date="2022-11-10T14:57:00Z">
            <w:rPr>
              <w:rFonts w:ascii="Cambria" w:eastAsia="Cambria" w:hAnsi="Cambria" w:cs="Cambria"/>
              <w:color w:val="000000" w:themeColor="text1"/>
              <w:sz w:val="20"/>
              <w:szCs w:val="20"/>
            </w:rPr>
          </w:rPrChange>
        </w:rPr>
        <w:t>our deliverables would serve</w:t>
      </w:r>
      <w:r w:rsidRPr="008135BD">
        <w:rPr>
          <w:rFonts w:ascii="Cambria" w:eastAsia="Cambria" w:hAnsi="Cambria" w:cs="Cambria"/>
          <w:color w:val="000000" w:themeColor="text1"/>
          <w:rPrChange w:id="166" w:author="Ryan Huang" w:date="2022-11-10T14:57:00Z">
            <w:rPr>
              <w:rFonts w:ascii="Cambria" w:eastAsia="Cambria" w:hAnsi="Cambria" w:cs="Cambria"/>
              <w:color w:val="000000" w:themeColor="text1"/>
              <w:sz w:val="20"/>
              <w:szCs w:val="20"/>
            </w:rPr>
          </w:rPrChange>
        </w:rPr>
        <w:t xml:space="preserve"> as a template project</w:t>
      </w:r>
      <w:r w:rsidR="630A6390" w:rsidRPr="008135BD">
        <w:rPr>
          <w:rFonts w:ascii="Cambria" w:eastAsia="Cambria" w:hAnsi="Cambria" w:cs="Cambria"/>
          <w:color w:val="000000" w:themeColor="text1"/>
          <w:rPrChange w:id="167" w:author="Ryan Huang" w:date="2022-11-10T14:57:00Z">
            <w:rPr>
              <w:rFonts w:ascii="Cambria" w:eastAsia="Cambria" w:hAnsi="Cambria" w:cs="Cambria"/>
              <w:color w:val="000000" w:themeColor="text1"/>
              <w:sz w:val="20"/>
              <w:szCs w:val="20"/>
            </w:rPr>
          </w:rPrChange>
        </w:rPr>
        <w:t xml:space="preserve"> for others</w:t>
      </w:r>
      <w:r w:rsidRPr="008135BD">
        <w:rPr>
          <w:rFonts w:ascii="Cambria" w:eastAsia="Cambria" w:hAnsi="Cambria" w:cs="Cambria"/>
          <w:color w:val="000000" w:themeColor="text1"/>
          <w:rPrChange w:id="168" w:author="Ryan Huang" w:date="2022-11-10T14:57:00Z">
            <w:rPr>
              <w:rFonts w:ascii="Cambria" w:eastAsia="Cambria" w:hAnsi="Cambria" w:cs="Cambria"/>
              <w:color w:val="000000" w:themeColor="text1"/>
              <w:sz w:val="20"/>
              <w:szCs w:val="20"/>
            </w:rPr>
          </w:rPrChange>
        </w:rPr>
        <w:t xml:space="preserve"> to replicate this analysis in a different state. QSIDE, the organization behind the JUSTFAIR project, intends to expand the initiative to all 50 states and all levels of courts. Our research can not only </w:t>
      </w:r>
      <w:r w:rsidRPr="008135BD">
        <w:rPr>
          <w:rFonts w:ascii="Cambria" w:eastAsia="Cambria" w:hAnsi="Cambria" w:cs="Cambria"/>
          <w:color w:val="000000" w:themeColor="text1"/>
          <w:rPrChange w:id="169" w:author="Ryan Huang" w:date="2022-11-10T14:57:00Z">
            <w:rPr>
              <w:rFonts w:ascii="Cambria" w:eastAsia="Cambria" w:hAnsi="Cambria" w:cs="Cambria"/>
              <w:color w:val="000000" w:themeColor="text1"/>
              <w:sz w:val="20"/>
              <w:szCs w:val="20"/>
            </w:rPr>
          </w:rPrChange>
        </w:rPr>
        <w:lastRenderedPageBreak/>
        <w:t>help bring more transparency to the prosecution system in North Carolina</w:t>
      </w:r>
      <w:del w:id="170" w:author="Ryan Huang" w:date="2022-11-10T15:21:00Z">
        <w:r w:rsidRPr="008135BD" w:rsidDel="003B75C5">
          <w:rPr>
            <w:rFonts w:ascii="Cambria" w:eastAsia="Cambria" w:hAnsi="Cambria" w:cs="Cambria"/>
            <w:color w:val="000000" w:themeColor="text1"/>
            <w:rPrChange w:id="171" w:author="Ryan Huang" w:date="2022-11-10T14:57:00Z">
              <w:rPr>
                <w:rFonts w:ascii="Cambria" w:eastAsia="Cambria" w:hAnsi="Cambria" w:cs="Cambria"/>
                <w:color w:val="000000" w:themeColor="text1"/>
                <w:sz w:val="20"/>
                <w:szCs w:val="20"/>
              </w:rPr>
            </w:rPrChange>
          </w:rPr>
          <w:delText>,</w:delText>
        </w:r>
      </w:del>
      <w:r w:rsidRPr="008135BD">
        <w:rPr>
          <w:rFonts w:ascii="Cambria" w:eastAsia="Cambria" w:hAnsi="Cambria" w:cs="Cambria"/>
          <w:color w:val="000000" w:themeColor="text1"/>
          <w:rPrChange w:id="172" w:author="Ryan Huang" w:date="2022-11-10T14:57:00Z">
            <w:rPr>
              <w:rFonts w:ascii="Cambria" w:eastAsia="Cambria" w:hAnsi="Cambria" w:cs="Cambria"/>
              <w:color w:val="000000" w:themeColor="text1"/>
              <w:sz w:val="20"/>
              <w:szCs w:val="20"/>
            </w:rPr>
          </w:rPrChange>
        </w:rPr>
        <w:t xml:space="preserve"> but help other researchers complete similar work and multiply the impact.</w:t>
      </w:r>
    </w:p>
    <w:p w14:paraId="1BBE672D" w14:textId="535EC24F" w:rsidR="6CAF0C5A" w:rsidRPr="008135BD" w:rsidRDefault="6CAF0C5A" w:rsidP="00F60BCE">
      <w:pPr>
        <w:spacing w:line="276" w:lineRule="auto"/>
        <w:ind w:firstLine="720"/>
        <w:rPr>
          <w:rFonts w:ascii="Cambria" w:eastAsia="Cambria" w:hAnsi="Cambria" w:cs="Cambria"/>
          <w:color w:val="000000" w:themeColor="text1"/>
          <w:rPrChange w:id="173" w:author="Ryan Huang" w:date="2022-11-10T14:57:00Z">
            <w:rPr>
              <w:rFonts w:ascii="Cambria" w:eastAsia="Cambria" w:hAnsi="Cambria" w:cs="Cambria"/>
              <w:color w:val="000000" w:themeColor="text1"/>
              <w:sz w:val="20"/>
              <w:szCs w:val="20"/>
            </w:rPr>
          </w:rPrChange>
        </w:rPr>
      </w:pPr>
    </w:p>
    <w:p w14:paraId="0681D7DF" w14:textId="6AE04324" w:rsidR="3C4E9D28" w:rsidRDefault="3C4E9D28" w:rsidP="00F60BCE">
      <w:pPr>
        <w:spacing w:line="276" w:lineRule="auto"/>
      </w:pPr>
      <w:r w:rsidRPr="008135BD">
        <w:rPr>
          <w:rFonts w:ascii="Cambria" w:eastAsia="Cambria" w:hAnsi="Cambria" w:cs="Cambria"/>
          <w:color w:val="000000" w:themeColor="text1"/>
          <w:rPrChange w:id="174" w:author="Ryan Huang" w:date="2022-11-10T14:57:00Z">
            <w:rPr>
              <w:rFonts w:ascii="Cambria" w:eastAsia="Cambria" w:hAnsi="Cambria" w:cs="Cambria"/>
              <w:color w:val="000000" w:themeColor="text1"/>
              <w:sz w:val="20"/>
              <w:szCs w:val="20"/>
            </w:rPr>
          </w:rPrChange>
        </w:rPr>
        <w:t xml:space="preserve">This project intends to expose biases and other faults in the law enforcement system that put groups of people at a disadvantage compared to others. The outcome of this study is useful for both the residents and the appointed and elected officials of North Carolina. Residents can hold </w:t>
      </w:r>
      <w:del w:id="175" w:author="Ryan Huang" w:date="2022-11-10T15:21:00Z">
        <w:r w:rsidRPr="008135BD" w:rsidDel="003B75C5">
          <w:rPr>
            <w:rFonts w:ascii="Cambria" w:eastAsia="Cambria" w:hAnsi="Cambria" w:cs="Cambria"/>
            <w:color w:val="000000" w:themeColor="text1"/>
            <w:rPrChange w:id="176" w:author="Ryan Huang" w:date="2022-11-10T14:57:00Z">
              <w:rPr>
                <w:rFonts w:ascii="Cambria" w:eastAsia="Cambria" w:hAnsi="Cambria" w:cs="Cambria"/>
                <w:color w:val="000000" w:themeColor="text1"/>
                <w:sz w:val="20"/>
                <w:szCs w:val="20"/>
              </w:rPr>
            </w:rPrChange>
          </w:rPr>
          <w:delText xml:space="preserve">the </w:delText>
        </w:r>
      </w:del>
      <w:r w:rsidRPr="008135BD">
        <w:rPr>
          <w:rFonts w:ascii="Cambria" w:eastAsia="Cambria" w:hAnsi="Cambria" w:cs="Cambria"/>
          <w:color w:val="000000" w:themeColor="text1"/>
          <w:rPrChange w:id="177" w:author="Ryan Huang" w:date="2022-11-10T14:57:00Z">
            <w:rPr>
              <w:rFonts w:ascii="Cambria" w:eastAsia="Cambria" w:hAnsi="Cambria" w:cs="Cambria"/>
              <w:color w:val="000000" w:themeColor="text1"/>
              <w:sz w:val="20"/>
              <w:szCs w:val="20"/>
            </w:rPr>
          </w:rPrChange>
        </w:rPr>
        <w:t xml:space="preserve">public officials accountable for the responsibility </w:t>
      </w:r>
      <w:del w:id="178" w:author="Ryan Huang" w:date="2022-11-10T15:21:00Z">
        <w:r w:rsidRPr="008135BD" w:rsidDel="003B75C5">
          <w:rPr>
            <w:rFonts w:ascii="Cambria" w:eastAsia="Cambria" w:hAnsi="Cambria" w:cs="Cambria"/>
            <w:color w:val="000000" w:themeColor="text1"/>
            <w:rPrChange w:id="179" w:author="Ryan Huang" w:date="2022-11-10T14:57:00Z">
              <w:rPr>
                <w:rFonts w:ascii="Cambria" w:eastAsia="Cambria" w:hAnsi="Cambria" w:cs="Cambria"/>
                <w:color w:val="000000" w:themeColor="text1"/>
                <w:sz w:val="20"/>
                <w:szCs w:val="20"/>
              </w:rPr>
            </w:rPrChange>
          </w:rPr>
          <w:delText xml:space="preserve">they are </w:delText>
        </w:r>
      </w:del>
      <w:r w:rsidRPr="008135BD">
        <w:rPr>
          <w:rFonts w:ascii="Cambria" w:eastAsia="Cambria" w:hAnsi="Cambria" w:cs="Cambria"/>
          <w:color w:val="000000" w:themeColor="text1"/>
          <w:rPrChange w:id="180" w:author="Ryan Huang" w:date="2022-11-10T14:57:00Z">
            <w:rPr>
              <w:rFonts w:ascii="Cambria" w:eastAsia="Cambria" w:hAnsi="Cambria" w:cs="Cambria"/>
              <w:color w:val="000000" w:themeColor="text1"/>
              <w:sz w:val="20"/>
              <w:szCs w:val="20"/>
            </w:rPr>
          </w:rPrChange>
        </w:rPr>
        <w:t>given. Additionally, public officials can help remediate potentially biased behaviors and make better decisions and use of their power.</w:t>
      </w:r>
    </w:p>
    <w:p w14:paraId="75C9EC0A" w14:textId="1E1DFB5A" w:rsidR="6CAF0C5A" w:rsidRDefault="6CAF0C5A" w:rsidP="00F60BCE">
      <w:pPr>
        <w:spacing w:line="276" w:lineRule="auto"/>
      </w:pPr>
    </w:p>
    <w:p w14:paraId="1BBD0ABA" w14:textId="7F83674E" w:rsidR="11A42E76" w:rsidRDefault="11A42E76" w:rsidP="00F60BCE">
      <w:pPr>
        <w:spacing w:after="120" w:line="276" w:lineRule="auto"/>
        <w:rPr>
          <w:rFonts w:ascii="Cambria" w:eastAsia="HGGothicE" w:hAnsi="Cambria" w:cs="Arial"/>
          <w:sz w:val="20"/>
          <w:szCs w:val="20"/>
        </w:rPr>
      </w:pPr>
    </w:p>
    <w:p w14:paraId="29F45D1D" w14:textId="17053F31" w:rsidR="32FE9400" w:rsidRPr="008135BD" w:rsidRDefault="32FE9400" w:rsidP="00F60BCE">
      <w:pPr>
        <w:spacing w:after="120" w:line="276" w:lineRule="auto"/>
        <w:rPr>
          <w:rFonts w:ascii="Cambria" w:eastAsia="HGGothicE" w:hAnsi="Cambria" w:cs="Arial"/>
          <w:b/>
          <w:bCs/>
          <w:sz w:val="32"/>
          <w:szCs w:val="32"/>
          <w:rPrChange w:id="181" w:author="Ryan Huang" w:date="2022-11-10T14:58:00Z">
            <w:rPr>
              <w:rFonts w:ascii="Cambria" w:eastAsia="HGGothicE" w:hAnsi="Cambria" w:cs="Arial"/>
              <w:b/>
              <w:bCs/>
              <w:sz w:val="28"/>
              <w:szCs w:val="28"/>
            </w:rPr>
          </w:rPrChange>
        </w:rPr>
      </w:pPr>
      <w:r w:rsidRPr="008135BD">
        <w:rPr>
          <w:rFonts w:ascii="Cambria" w:eastAsia="HGGothicE" w:hAnsi="Cambria" w:cs="Arial"/>
          <w:b/>
          <w:bCs/>
          <w:sz w:val="32"/>
          <w:szCs w:val="32"/>
          <w:rPrChange w:id="182" w:author="Ryan Huang" w:date="2022-11-10T14:58:00Z">
            <w:rPr>
              <w:rFonts w:ascii="Cambria" w:eastAsia="HGGothicE" w:hAnsi="Cambria" w:cs="Arial"/>
              <w:b/>
              <w:bCs/>
              <w:sz w:val="28"/>
              <w:szCs w:val="28"/>
            </w:rPr>
          </w:rPrChange>
        </w:rPr>
        <w:t>Methods</w:t>
      </w:r>
    </w:p>
    <w:p w14:paraId="5CAB2043" w14:textId="30B0EBD2" w:rsidR="34159864" w:rsidRPr="008135BD" w:rsidRDefault="34159864" w:rsidP="00F60BCE">
      <w:pPr>
        <w:spacing w:after="120" w:line="276" w:lineRule="auto"/>
        <w:rPr>
          <w:rFonts w:ascii="Cambria" w:eastAsia="HGGothicE" w:hAnsi="Cambria" w:cs="Arial"/>
          <w:b/>
          <w:bCs/>
          <w:sz w:val="28"/>
          <w:szCs w:val="28"/>
          <w:rPrChange w:id="183" w:author="Ryan Huang" w:date="2022-11-10T14:58:00Z">
            <w:rPr>
              <w:rFonts w:ascii="Cambria" w:eastAsia="HGGothicE" w:hAnsi="Cambria" w:cs="Arial"/>
              <w:b/>
              <w:bCs/>
            </w:rPr>
          </w:rPrChange>
        </w:rPr>
      </w:pPr>
      <w:r w:rsidRPr="008135BD">
        <w:rPr>
          <w:rFonts w:ascii="Cambria" w:eastAsia="HGGothicE" w:hAnsi="Cambria" w:cs="Arial"/>
          <w:b/>
          <w:bCs/>
          <w:sz w:val="28"/>
          <w:szCs w:val="28"/>
          <w:rPrChange w:id="184" w:author="Ryan Huang" w:date="2022-11-10T14:58:00Z">
            <w:rPr>
              <w:rFonts w:ascii="Cambria" w:eastAsia="HGGothicE" w:hAnsi="Cambria" w:cs="Arial"/>
              <w:b/>
              <w:bCs/>
            </w:rPr>
          </w:rPrChange>
        </w:rPr>
        <w:t>Data</w:t>
      </w:r>
    </w:p>
    <w:p w14:paraId="348B5C5F" w14:textId="7AD5AE59" w:rsidR="34159864" w:rsidRPr="008135BD" w:rsidRDefault="00ED016E" w:rsidP="00F60BCE">
      <w:pPr>
        <w:spacing w:line="276" w:lineRule="auto"/>
        <w:rPr>
          <w:rFonts w:ascii="Cambria" w:eastAsia="Cambria" w:hAnsi="Cambria" w:cs="Cambria"/>
          <w:color w:val="000000" w:themeColor="text1"/>
          <w:rPrChange w:id="185" w:author="Ryan Huang" w:date="2022-11-10T14:57:00Z">
            <w:rPr>
              <w:rFonts w:ascii="Cambria" w:eastAsia="Cambria" w:hAnsi="Cambria" w:cs="Cambria"/>
              <w:color w:val="000000" w:themeColor="text1"/>
              <w:sz w:val="20"/>
              <w:szCs w:val="20"/>
            </w:rPr>
          </w:rPrChange>
        </w:rPr>
      </w:pPr>
      <w:ins w:id="186" w:author="Ryan Huang" w:date="2022-11-10T15:22:00Z">
        <w:r>
          <w:rPr>
            <w:rFonts w:ascii="Cambria" w:eastAsia="Cambria" w:hAnsi="Cambria" w:cs="Cambria"/>
            <w:color w:val="000000" w:themeColor="text1"/>
          </w:rPr>
          <w:t xml:space="preserve">We obtained </w:t>
        </w:r>
      </w:ins>
      <w:del w:id="187" w:author="Ryan Huang" w:date="2022-11-10T15:22:00Z">
        <w:r w:rsidR="34159864" w:rsidRPr="008135BD" w:rsidDel="00ED016E">
          <w:rPr>
            <w:rFonts w:ascii="Cambria" w:eastAsia="Cambria" w:hAnsi="Cambria" w:cs="Cambria"/>
            <w:color w:val="000000" w:themeColor="text1"/>
            <w:rPrChange w:id="188" w:author="Ryan Huang" w:date="2022-11-10T14:57:00Z">
              <w:rPr>
                <w:rFonts w:ascii="Cambria" w:eastAsia="Cambria" w:hAnsi="Cambria" w:cs="Cambria"/>
                <w:color w:val="000000" w:themeColor="text1"/>
                <w:sz w:val="20"/>
                <w:szCs w:val="20"/>
              </w:rPr>
            </w:rPrChange>
          </w:rPr>
          <w:delText>T</w:delText>
        </w:r>
      </w:del>
      <w:ins w:id="189" w:author="Ryan Huang" w:date="2022-11-10T15:22:00Z">
        <w:r>
          <w:rPr>
            <w:rFonts w:ascii="Cambria" w:eastAsia="Cambria" w:hAnsi="Cambria" w:cs="Cambria"/>
            <w:color w:val="000000" w:themeColor="text1"/>
          </w:rPr>
          <w:t>t</w:t>
        </w:r>
      </w:ins>
      <w:r w:rsidR="34159864" w:rsidRPr="008135BD">
        <w:rPr>
          <w:rFonts w:ascii="Cambria" w:eastAsia="Cambria" w:hAnsi="Cambria" w:cs="Cambria"/>
          <w:color w:val="000000" w:themeColor="text1"/>
          <w:rPrChange w:id="190" w:author="Ryan Huang" w:date="2022-11-10T14:57:00Z">
            <w:rPr>
              <w:rFonts w:ascii="Cambria" w:eastAsia="Cambria" w:hAnsi="Cambria" w:cs="Cambria"/>
              <w:color w:val="000000" w:themeColor="text1"/>
              <w:sz w:val="20"/>
              <w:szCs w:val="20"/>
            </w:rPr>
          </w:rPrChange>
        </w:rPr>
        <w:t>he primary data source</w:t>
      </w:r>
      <w:del w:id="191" w:author="Ryan Huang" w:date="2022-11-10T15:22:00Z">
        <w:r w:rsidR="34159864" w:rsidRPr="008135BD" w:rsidDel="00ED016E">
          <w:rPr>
            <w:rFonts w:ascii="Cambria" w:eastAsia="Cambria" w:hAnsi="Cambria" w:cs="Cambria"/>
            <w:color w:val="000000" w:themeColor="text1"/>
            <w:rPrChange w:id="192" w:author="Ryan Huang" w:date="2022-11-10T14:57:00Z">
              <w:rPr>
                <w:rFonts w:ascii="Cambria" w:eastAsia="Cambria" w:hAnsi="Cambria" w:cs="Cambria"/>
                <w:color w:val="000000" w:themeColor="text1"/>
                <w:sz w:val="20"/>
                <w:szCs w:val="20"/>
              </w:rPr>
            </w:rPrChange>
          </w:rPr>
          <w:delText xml:space="preserve"> for this project is obtained</w:delText>
        </w:r>
      </w:del>
      <w:r w:rsidR="34159864" w:rsidRPr="008135BD">
        <w:rPr>
          <w:rFonts w:ascii="Cambria" w:eastAsia="Cambria" w:hAnsi="Cambria" w:cs="Cambria"/>
          <w:color w:val="000000" w:themeColor="text1"/>
          <w:rPrChange w:id="193" w:author="Ryan Huang" w:date="2022-11-10T14:57:00Z">
            <w:rPr>
              <w:rFonts w:ascii="Cambria" w:eastAsia="Cambria" w:hAnsi="Cambria" w:cs="Cambria"/>
              <w:color w:val="000000" w:themeColor="text1"/>
              <w:sz w:val="20"/>
              <w:szCs w:val="20"/>
            </w:rPr>
          </w:rPrChange>
        </w:rPr>
        <w:t xml:space="preserve"> from Automated Criminal/Infractions System (ACIS) Criminal and Infraction Statistical Extract</w:t>
      </w:r>
      <w:r w:rsidR="34159864" w:rsidRPr="008135BD">
        <w:rPr>
          <w:rStyle w:val="FootnoteReference"/>
          <w:rFonts w:ascii="Cambria" w:eastAsia="Cambria" w:hAnsi="Cambria" w:cs="Cambria"/>
          <w:color w:val="000000" w:themeColor="text1"/>
          <w:rPrChange w:id="194" w:author="Ryan Huang" w:date="2022-11-10T14:57:00Z">
            <w:rPr>
              <w:rStyle w:val="FootnoteReference"/>
              <w:rFonts w:ascii="Cambria" w:eastAsia="Cambria" w:hAnsi="Cambria" w:cs="Cambria"/>
              <w:color w:val="000000" w:themeColor="text1"/>
              <w:sz w:val="20"/>
              <w:szCs w:val="20"/>
            </w:rPr>
          </w:rPrChange>
        </w:rPr>
        <w:footnoteReference w:id="11"/>
      </w:r>
      <w:r w:rsidR="34159864" w:rsidRPr="008135BD">
        <w:rPr>
          <w:rFonts w:ascii="Cambria" w:eastAsia="Cambria" w:hAnsi="Cambria" w:cs="Cambria"/>
          <w:color w:val="000000" w:themeColor="text1"/>
          <w:rPrChange w:id="195" w:author="Ryan Huang" w:date="2022-11-10T14:57:00Z">
            <w:rPr>
              <w:rFonts w:ascii="Cambria" w:eastAsia="Cambria" w:hAnsi="Cambria" w:cs="Cambria"/>
              <w:color w:val="000000" w:themeColor="text1"/>
              <w:sz w:val="20"/>
              <w:szCs w:val="20"/>
            </w:rPr>
          </w:rPrChange>
        </w:rPr>
        <w:t xml:space="preserve">, which contains criminal and infraction case information as recorded by the clerks of </w:t>
      </w:r>
      <w:ins w:id="196" w:author="Ryan Huang" w:date="2022-11-10T15:22:00Z">
        <w:r w:rsidR="000A1720">
          <w:rPr>
            <w:rFonts w:ascii="Cambria" w:eastAsia="Cambria" w:hAnsi="Cambria" w:cs="Cambria"/>
            <w:color w:val="000000" w:themeColor="text1"/>
          </w:rPr>
          <w:t xml:space="preserve">the </w:t>
        </w:r>
      </w:ins>
      <w:r w:rsidR="34159864" w:rsidRPr="008135BD">
        <w:rPr>
          <w:rFonts w:ascii="Cambria" w:eastAsia="Cambria" w:hAnsi="Cambria" w:cs="Cambria"/>
          <w:color w:val="000000" w:themeColor="text1"/>
          <w:rPrChange w:id="197" w:author="Ryan Huang" w:date="2022-11-10T14:57:00Z">
            <w:rPr>
              <w:rFonts w:ascii="Cambria" w:eastAsia="Cambria" w:hAnsi="Cambria" w:cs="Cambria"/>
              <w:color w:val="000000" w:themeColor="text1"/>
              <w:sz w:val="20"/>
              <w:szCs w:val="20"/>
            </w:rPr>
          </w:rPrChange>
        </w:rPr>
        <w:t xml:space="preserve">superior court in the 100 clerks’ offices in North Carolina. The ACIS statistical extract represents case activity for the latest five-year period. </w:t>
      </w:r>
      <w:r w:rsidR="71620957" w:rsidRPr="008135BD">
        <w:rPr>
          <w:rFonts w:ascii="Cambria" w:eastAsia="Cambria" w:hAnsi="Cambria" w:cs="Cambria"/>
          <w:color w:val="000000" w:themeColor="text1"/>
          <w:rPrChange w:id="198" w:author="Ryan Huang" w:date="2022-11-10T14:57:00Z">
            <w:rPr>
              <w:rFonts w:ascii="Cambria" w:eastAsia="Cambria" w:hAnsi="Cambria" w:cs="Cambria"/>
              <w:color w:val="000000" w:themeColor="text1"/>
              <w:sz w:val="20"/>
              <w:szCs w:val="20"/>
            </w:rPr>
          </w:rPrChange>
        </w:rPr>
        <w:t>Thus,</w:t>
      </w:r>
      <w:r w:rsidR="34159864" w:rsidRPr="008135BD">
        <w:rPr>
          <w:rFonts w:ascii="Cambria" w:eastAsia="Cambria" w:hAnsi="Cambria" w:cs="Cambria"/>
          <w:color w:val="000000" w:themeColor="text1"/>
          <w:rPrChange w:id="199" w:author="Ryan Huang" w:date="2022-11-10T14:57:00Z">
            <w:rPr>
              <w:rFonts w:ascii="Cambria" w:eastAsia="Cambria" w:hAnsi="Cambria" w:cs="Cambria"/>
              <w:color w:val="000000" w:themeColor="text1"/>
              <w:sz w:val="20"/>
              <w:szCs w:val="20"/>
            </w:rPr>
          </w:rPrChange>
        </w:rPr>
        <w:t xml:space="preserve"> our project focuses on criminal records data from the year 2017 to 2021. For data preprocessing, </w:t>
      </w:r>
      <w:ins w:id="200" w:author="Ryan Huang" w:date="2022-11-10T15:23:00Z">
        <w:r w:rsidR="000A1720">
          <w:rPr>
            <w:rFonts w:ascii="Cambria" w:eastAsia="Cambria" w:hAnsi="Cambria" w:cs="Cambria"/>
            <w:color w:val="000000" w:themeColor="text1"/>
          </w:rPr>
          <w:t xml:space="preserve">we will merge </w:t>
        </w:r>
      </w:ins>
      <w:r w:rsidR="34159864" w:rsidRPr="008135BD">
        <w:rPr>
          <w:rFonts w:ascii="Cambria" w:eastAsia="Cambria" w:hAnsi="Cambria" w:cs="Cambria"/>
          <w:color w:val="000000" w:themeColor="text1"/>
          <w:rPrChange w:id="201" w:author="Ryan Huang" w:date="2022-11-10T14:57:00Z">
            <w:rPr>
              <w:rFonts w:ascii="Cambria" w:eastAsia="Cambria" w:hAnsi="Cambria" w:cs="Cambria"/>
              <w:color w:val="000000" w:themeColor="text1"/>
              <w:sz w:val="20"/>
              <w:szCs w:val="20"/>
            </w:rPr>
          </w:rPrChange>
        </w:rPr>
        <w:t xml:space="preserve">data tables representing different dimensions </w:t>
      </w:r>
      <w:del w:id="202" w:author="Ryan Huang" w:date="2022-11-10T15:23:00Z">
        <w:r w:rsidR="34159864" w:rsidRPr="008135BD" w:rsidDel="000A1720">
          <w:rPr>
            <w:rFonts w:ascii="Cambria" w:eastAsia="Cambria" w:hAnsi="Cambria" w:cs="Cambria"/>
            <w:color w:val="000000" w:themeColor="text1"/>
            <w:rPrChange w:id="203" w:author="Ryan Huang" w:date="2022-11-10T14:57:00Z">
              <w:rPr>
                <w:rFonts w:ascii="Cambria" w:eastAsia="Cambria" w:hAnsi="Cambria" w:cs="Cambria"/>
                <w:color w:val="000000" w:themeColor="text1"/>
                <w:sz w:val="20"/>
                <w:szCs w:val="20"/>
              </w:rPr>
            </w:rPrChange>
          </w:rPr>
          <w:delText xml:space="preserve">will be merged </w:delText>
        </w:r>
      </w:del>
      <w:r w:rsidR="34159864" w:rsidRPr="008135BD">
        <w:rPr>
          <w:rFonts w:ascii="Cambria" w:eastAsia="Cambria" w:hAnsi="Cambria" w:cs="Cambria"/>
          <w:color w:val="000000" w:themeColor="text1"/>
          <w:rPrChange w:id="204" w:author="Ryan Huang" w:date="2022-11-10T14:57:00Z">
            <w:rPr>
              <w:rFonts w:ascii="Cambria" w:eastAsia="Cambria" w:hAnsi="Cambria" w:cs="Cambria"/>
              <w:color w:val="000000" w:themeColor="text1"/>
              <w:sz w:val="20"/>
              <w:szCs w:val="20"/>
            </w:rPr>
          </w:rPrChange>
        </w:rPr>
        <w:t xml:space="preserve">using ‘Case Root Record Key’ as a unique case identifier to obtain all the </w:t>
      </w:r>
      <w:del w:id="205" w:author="Ryan Huang" w:date="2022-11-10T15:23:00Z">
        <w:r w:rsidR="34159864" w:rsidRPr="008135BD" w:rsidDel="00CD3F18">
          <w:rPr>
            <w:rFonts w:ascii="Cambria" w:eastAsia="Cambria" w:hAnsi="Cambria" w:cs="Cambria"/>
            <w:color w:val="000000" w:themeColor="text1"/>
            <w:rPrChange w:id="206" w:author="Ryan Huang" w:date="2022-11-10T14:57:00Z">
              <w:rPr>
                <w:rFonts w:ascii="Cambria" w:eastAsia="Cambria" w:hAnsi="Cambria" w:cs="Cambria"/>
                <w:color w:val="000000" w:themeColor="text1"/>
                <w:sz w:val="20"/>
                <w:szCs w:val="20"/>
              </w:rPr>
            </w:rPrChange>
          </w:rPr>
          <w:delText xml:space="preserve">interested </w:delText>
        </w:r>
      </w:del>
      <w:r w:rsidR="34159864" w:rsidRPr="008135BD">
        <w:rPr>
          <w:rFonts w:ascii="Cambria" w:eastAsia="Cambria" w:hAnsi="Cambria" w:cs="Cambria"/>
          <w:color w:val="000000" w:themeColor="text1"/>
          <w:rPrChange w:id="207" w:author="Ryan Huang" w:date="2022-11-10T14:57:00Z">
            <w:rPr>
              <w:rFonts w:ascii="Cambria" w:eastAsia="Cambria" w:hAnsi="Cambria" w:cs="Cambria"/>
              <w:color w:val="000000" w:themeColor="text1"/>
              <w:sz w:val="20"/>
              <w:szCs w:val="20"/>
            </w:rPr>
          </w:rPrChange>
        </w:rPr>
        <w:t xml:space="preserve">variables we need for investigation. Given the complexity of the criminal justice system, it is critical to understand each available field presented in the ACIS data and identify variables </w:t>
      </w:r>
      <w:del w:id="208" w:author="Ryan Huang" w:date="2022-11-10T15:23:00Z">
        <w:r w:rsidR="34159864" w:rsidRPr="008135BD" w:rsidDel="00CD3F18">
          <w:rPr>
            <w:rFonts w:ascii="Cambria" w:eastAsia="Cambria" w:hAnsi="Cambria" w:cs="Cambria"/>
            <w:color w:val="000000" w:themeColor="text1"/>
            <w:rPrChange w:id="209" w:author="Ryan Huang" w:date="2022-11-10T14:57:00Z">
              <w:rPr>
                <w:rFonts w:ascii="Cambria" w:eastAsia="Cambria" w:hAnsi="Cambria" w:cs="Cambria"/>
                <w:color w:val="000000" w:themeColor="text1"/>
                <w:sz w:val="20"/>
                <w:szCs w:val="20"/>
              </w:rPr>
            </w:rPrChange>
          </w:rPr>
          <w:delText xml:space="preserve">that would be </w:delText>
        </w:r>
      </w:del>
      <w:r w:rsidR="34159864" w:rsidRPr="008135BD">
        <w:rPr>
          <w:rFonts w:ascii="Cambria" w:eastAsia="Cambria" w:hAnsi="Cambria" w:cs="Cambria"/>
          <w:color w:val="000000" w:themeColor="text1"/>
          <w:rPrChange w:id="210" w:author="Ryan Huang" w:date="2022-11-10T14:57:00Z">
            <w:rPr>
              <w:rFonts w:ascii="Cambria" w:eastAsia="Cambria" w:hAnsi="Cambria" w:cs="Cambria"/>
              <w:color w:val="000000" w:themeColor="text1"/>
              <w:sz w:val="20"/>
              <w:szCs w:val="20"/>
            </w:rPr>
          </w:rPrChange>
        </w:rPr>
        <w:t>necessary to incorporate in the analysis, using JUSTFAIR Federal as a reference and general guideline.</w:t>
      </w:r>
    </w:p>
    <w:p w14:paraId="586F6CEA" w14:textId="692E4FE4" w:rsidR="6CAF0C5A" w:rsidRPr="008135BD" w:rsidRDefault="6CAF0C5A" w:rsidP="00F60BCE">
      <w:pPr>
        <w:spacing w:after="120" w:line="276" w:lineRule="auto"/>
        <w:rPr>
          <w:rFonts w:ascii="Cambria" w:eastAsia="HGGothicE" w:hAnsi="Cambria" w:cs="Arial"/>
          <w:b/>
          <w:bCs/>
        </w:rPr>
      </w:pPr>
    </w:p>
    <w:p w14:paraId="19224C98" w14:textId="5FDC635C" w:rsidR="02F35878" w:rsidRPr="008135BD" w:rsidRDefault="02F35878" w:rsidP="00F60BCE">
      <w:pPr>
        <w:spacing w:after="120" w:line="276" w:lineRule="auto"/>
        <w:rPr>
          <w:rFonts w:ascii="Cambria" w:eastAsia="HGGothicE" w:hAnsi="Cambria" w:cs="Arial"/>
          <w:rPrChange w:id="211" w:author="Ryan Huang" w:date="2022-11-10T14:57:00Z">
            <w:rPr>
              <w:rFonts w:ascii="Cambria" w:eastAsia="HGGothicE" w:hAnsi="Cambria" w:cs="Arial"/>
              <w:sz w:val="20"/>
              <w:szCs w:val="20"/>
            </w:rPr>
          </w:rPrChange>
        </w:rPr>
      </w:pPr>
      <w:commentRangeStart w:id="212"/>
      <w:proofErr w:type="gramStart"/>
      <w:r w:rsidRPr="008135BD">
        <w:rPr>
          <w:rFonts w:ascii="Cambria" w:eastAsia="HGGothicE" w:hAnsi="Cambria" w:cs="Arial"/>
          <w:rPrChange w:id="213" w:author="Ryan Huang" w:date="2022-11-10T14:57:00Z">
            <w:rPr>
              <w:rFonts w:ascii="Cambria" w:eastAsia="HGGothicE" w:hAnsi="Cambria" w:cs="Arial"/>
              <w:sz w:val="20"/>
              <w:szCs w:val="20"/>
            </w:rPr>
          </w:rPrChange>
        </w:rPr>
        <w:t>In order to</w:t>
      </w:r>
      <w:proofErr w:type="gramEnd"/>
      <w:r w:rsidRPr="008135BD">
        <w:rPr>
          <w:rFonts w:ascii="Cambria" w:eastAsia="HGGothicE" w:hAnsi="Cambria" w:cs="Arial"/>
          <w:rPrChange w:id="214" w:author="Ryan Huang" w:date="2022-11-10T14:57:00Z">
            <w:rPr>
              <w:rFonts w:ascii="Cambria" w:eastAsia="HGGothicE" w:hAnsi="Cambria" w:cs="Arial"/>
              <w:sz w:val="20"/>
              <w:szCs w:val="20"/>
            </w:rPr>
          </w:rPrChange>
        </w:rPr>
        <w:t xml:space="preserve"> investigate bias in criminal sentencing, we use </w:t>
      </w:r>
      <w:r w:rsidR="22ADEB13" w:rsidRPr="008135BD">
        <w:rPr>
          <w:rFonts w:ascii="Cambria" w:eastAsia="HGGothicE" w:hAnsi="Cambria" w:cs="Arial"/>
          <w:rPrChange w:id="215" w:author="Ryan Huang" w:date="2022-11-10T14:57:00Z">
            <w:rPr>
              <w:rFonts w:ascii="Cambria" w:eastAsia="HGGothicE" w:hAnsi="Cambria" w:cs="Arial"/>
              <w:sz w:val="20"/>
              <w:szCs w:val="20"/>
            </w:rPr>
          </w:rPrChange>
        </w:rPr>
        <w:t xml:space="preserve">a </w:t>
      </w:r>
      <w:r w:rsidRPr="008135BD">
        <w:rPr>
          <w:rFonts w:ascii="Cambria" w:eastAsia="HGGothicE" w:hAnsi="Cambria" w:cs="Arial"/>
          <w:rPrChange w:id="216" w:author="Ryan Huang" w:date="2022-11-10T14:57:00Z">
            <w:rPr>
              <w:rFonts w:ascii="Cambria" w:eastAsia="HGGothicE" w:hAnsi="Cambria" w:cs="Arial"/>
              <w:sz w:val="20"/>
              <w:szCs w:val="20"/>
            </w:rPr>
          </w:rPrChange>
        </w:rPr>
        <w:t>two</w:t>
      </w:r>
      <w:r w:rsidR="0CD0D9F4" w:rsidRPr="008135BD">
        <w:rPr>
          <w:rFonts w:ascii="Cambria" w:eastAsia="HGGothicE" w:hAnsi="Cambria" w:cs="Arial"/>
          <w:rPrChange w:id="217" w:author="Ryan Huang" w:date="2022-11-10T14:57:00Z">
            <w:rPr>
              <w:rFonts w:ascii="Cambria" w:eastAsia="HGGothicE" w:hAnsi="Cambria" w:cs="Arial"/>
              <w:sz w:val="20"/>
              <w:szCs w:val="20"/>
            </w:rPr>
          </w:rPrChange>
        </w:rPr>
        <w:t xml:space="preserve">-step </w:t>
      </w:r>
      <w:r w:rsidRPr="008135BD">
        <w:rPr>
          <w:rFonts w:ascii="Cambria" w:eastAsia="HGGothicE" w:hAnsi="Cambria" w:cs="Arial"/>
          <w:rPrChange w:id="218" w:author="Ryan Huang" w:date="2022-11-10T14:57:00Z">
            <w:rPr>
              <w:rFonts w:ascii="Cambria" w:eastAsia="HGGothicE" w:hAnsi="Cambria" w:cs="Arial"/>
              <w:sz w:val="20"/>
              <w:szCs w:val="20"/>
            </w:rPr>
          </w:rPrChange>
        </w:rPr>
        <w:t>framework as follows:</w:t>
      </w:r>
    </w:p>
    <w:p w14:paraId="4DEDB1F7" w14:textId="51517D0F" w:rsidR="7402614E" w:rsidRPr="008135BD" w:rsidRDefault="7402614E" w:rsidP="00F60BCE">
      <w:pPr>
        <w:pStyle w:val="ListParagraph"/>
        <w:numPr>
          <w:ilvl w:val="0"/>
          <w:numId w:val="1"/>
        </w:numPr>
        <w:spacing w:after="120" w:line="276" w:lineRule="auto"/>
        <w:rPr>
          <w:rFonts w:ascii="Cambria" w:eastAsia="HGGothicE" w:hAnsi="Cambria" w:cs="Arial"/>
          <w:rPrChange w:id="219" w:author="Ryan Huang" w:date="2022-11-10T14:57:00Z">
            <w:rPr>
              <w:rFonts w:ascii="Cambria" w:eastAsia="HGGothicE" w:hAnsi="Cambria" w:cs="Arial"/>
              <w:sz w:val="20"/>
              <w:szCs w:val="20"/>
            </w:rPr>
          </w:rPrChange>
        </w:rPr>
      </w:pPr>
      <w:r w:rsidRPr="008135BD">
        <w:rPr>
          <w:rFonts w:ascii="Cambria" w:eastAsia="HGGothicE" w:hAnsi="Cambria" w:cs="Arial"/>
          <w:rPrChange w:id="220" w:author="Ryan Huang" w:date="2022-11-10T14:57:00Z">
            <w:rPr>
              <w:rFonts w:ascii="Cambria" w:eastAsia="HGGothicE" w:hAnsi="Cambria" w:cs="Arial"/>
              <w:sz w:val="20"/>
              <w:szCs w:val="20"/>
            </w:rPr>
          </w:rPrChange>
        </w:rPr>
        <w:t xml:space="preserve">Comparing sentence length by demographic  </w:t>
      </w:r>
    </w:p>
    <w:p w14:paraId="466A5461" w14:textId="312C564B" w:rsidR="7402614E" w:rsidRPr="008135BD" w:rsidRDefault="25805915" w:rsidP="00F60BCE">
      <w:pPr>
        <w:pStyle w:val="ListParagraph"/>
        <w:numPr>
          <w:ilvl w:val="0"/>
          <w:numId w:val="1"/>
        </w:numPr>
        <w:spacing w:after="120" w:line="276" w:lineRule="auto"/>
        <w:rPr>
          <w:rFonts w:ascii="Cambria" w:eastAsia="HGGothicE" w:hAnsi="Cambria" w:cs="Arial"/>
          <w:rPrChange w:id="221" w:author="Ryan Huang" w:date="2022-11-10T14:57:00Z">
            <w:rPr>
              <w:rFonts w:ascii="Cambria" w:eastAsia="HGGothicE" w:hAnsi="Cambria" w:cs="Arial"/>
              <w:sz w:val="20"/>
              <w:szCs w:val="20"/>
            </w:rPr>
          </w:rPrChange>
        </w:rPr>
      </w:pPr>
      <w:r w:rsidRPr="008135BD">
        <w:rPr>
          <w:rFonts w:ascii="Cambria" w:eastAsia="HGGothicE" w:hAnsi="Cambria" w:cs="Arial"/>
          <w:rPrChange w:id="222" w:author="Ryan Huang" w:date="2022-11-10T14:57:00Z">
            <w:rPr>
              <w:rFonts w:ascii="Cambria" w:eastAsia="HGGothicE" w:hAnsi="Cambria" w:cs="Arial"/>
              <w:sz w:val="20"/>
              <w:szCs w:val="20"/>
            </w:rPr>
          </w:rPrChange>
        </w:rPr>
        <w:t>R</w:t>
      </w:r>
      <w:r w:rsidR="7402614E" w:rsidRPr="008135BD">
        <w:rPr>
          <w:rFonts w:ascii="Cambria" w:eastAsia="HGGothicE" w:hAnsi="Cambria" w:cs="Arial"/>
          <w:rPrChange w:id="223" w:author="Ryan Huang" w:date="2022-11-10T14:57:00Z">
            <w:rPr>
              <w:rFonts w:ascii="Cambria" w:eastAsia="HGGothicE" w:hAnsi="Cambria" w:cs="Arial"/>
              <w:sz w:val="20"/>
              <w:szCs w:val="20"/>
            </w:rPr>
          </w:rPrChange>
        </w:rPr>
        <w:t>egression analysis to investigate the factors that influence the sentence an individual receives</w:t>
      </w:r>
      <w:commentRangeEnd w:id="212"/>
      <w:r w:rsidR="00E606CD">
        <w:rPr>
          <w:rStyle w:val="CommentReference"/>
        </w:rPr>
        <w:commentReference w:id="212"/>
      </w:r>
    </w:p>
    <w:p w14:paraId="633668AF" w14:textId="1C5BB5F8" w:rsidR="33778685" w:rsidRPr="008135BD" w:rsidRDefault="33778685" w:rsidP="00F60BCE">
      <w:pPr>
        <w:spacing w:after="120" w:line="276" w:lineRule="auto"/>
        <w:rPr>
          <w:rFonts w:ascii="Cambria" w:eastAsia="HGGothicE" w:hAnsi="Cambria" w:cs="Arial"/>
          <w:rPrChange w:id="224" w:author="Ryan Huang" w:date="2022-11-10T14:57:00Z">
            <w:rPr>
              <w:rFonts w:ascii="Cambria" w:eastAsia="HGGothicE" w:hAnsi="Cambria" w:cs="Arial"/>
              <w:sz w:val="20"/>
              <w:szCs w:val="20"/>
            </w:rPr>
          </w:rPrChange>
        </w:rPr>
      </w:pPr>
      <w:r w:rsidRPr="008135BD">
        <w:rPr>
          <w:rFonts w:ascii="Cambria" w:eastAsia="HGGothicE" w:hAnsi="Cambria" w:cs="Arial"/>
          <w:rPrChange w:id="225" w:author="Ryan Huang" w:date="2022-11-10T14:57:00Z">
            <w:rPr>
              <w:rFonts w:ascii="Cambria" w:eastAsia="HGGothicE" w:hAnsi="Cambria" w:cs="Arial"/>
              <w:sz w:val="20"/>
              <w:szCs w:val="20"/>
            </w:rPr>
          </w:rPrChange>
        </w:rPr>
        <w:t xml:space="preserve">To understand the </w:t>
      </w:r>
      <w:del w:id="226" w:author="Ryan Huang" w:date="2022-11-10T15:24:00Z">
        <w:r w:rsidRPr="008135BD" w:rsidDel="00150732">
          <w:rPr>
            <w:rFonts w:ascii="Cambria" w:eastAsia="HGGothicE" w:hAnsi="Cambria" w:cs="Arial"/>
            <w:rPrChange w:id="227" w:author="Ryan Huang" w:date="2022-11-10T14:57:00Z">
              <w:rPr>
                <w:rFonts w:ascii="Cambria" w:eastAsia="HGGothicE" w:hAnsi="Cambria" w:cs="Arial"/>
                <w:sz w:val="20"/>
                <w:szCs w:val="20"/>
              </w:rPr>
            </w:rPrChange>
          </w:rPr>
          <w:delText>methods of study</w:delText>
        </w:r>
      </w:del>
      <w:ins w:id="228" w:author="Ryan Huang" w:date="2022-11-10T15:24:00Z">
        <w:r w:rsidR="00150732">
          <w:rPr>
            <w:rFonts w:ascii="Cambria" w:eastAsia="HGGothicE" w:hAnsi="Cambria" w:cs="Arial"/>
          </w:rPr>
          <w:t>study methods</w:t>
        </w:r>
      </w:ins>
      <w:r w:rsidRPr="008135BD">
        <w:rPr>
          <w:rFonts w:ascii="Cambria" w:eastAsia="HGGothicE" w:hAnsi="Cambria" w:cs="Arial"/>
          <w:rPrChange w:id="229" w:author="Ryan Huang" w:date="2022-11-10T14:57:00Z">
            <w:rPr>
              <w:rFonts w:ascii="Cambria" w:eastAsia="HGGothicE" w:hAnsi="Cambria" w:cs="Arial"/>
              <w:sz w:val="20"/>
              <w:szCs w:val="20"/>
            </w:rPr>
          </w:rPrChange>
        </w:rPr>
        <w:t xml:space="preserve">, it is important to first describe the output we are interested </w:t>
      </w:r>
      <w:proofErr w:type="gramStart"/>
      <w:r w:rsidR="0376172F" w:rsidRPr="008135BD">
        <w:rPr>
          <w:rFonts w:ascii="Cambria" w:eastAsia="HGGothicE" w:hAnsi="Cambria" w:cs="Arial"/>
          <w:rPrChange w:id="230" w:author="Ryan Huang" w:date="2022-11-10T14:57:00Z">
            <w:rPr>
              <w:rFonts w:ascii="Cambria" w:eastAsia="HGGothicE" w:hAnsi="Cambria" w:cs="Arial"/>
              <w:sz w:val="20"/>
              <w:szCs w:val="20"/>
            </w:rPr>
          </w:rPrChange>
        </w:rPr>
        <w:t>in:</w:t>
      </w:r>
      <w:proofErr w:type="gramEnd"/>
      <w:r w:rsidRPr="008135BD">
        <w:rPr>
          <w:rFonts w:ascii="Cambria" w:eastAsia="HGGothicE" w:hAnsi="Cambria" w:cs="Arial"/>
          <w:rPrChange w:id="231" w:author="Ryan Huang" w:date="2022-11-10T14:57:00Z">
            <w:rPr>
              <w:rFonts w:ascii="Cambria" w:eastAsia="HGGothicE" w:hAnsi="Cambria" w:cs="Arial"/>
              <w:sz w:val="20"/>
              <w:szCs w:val="20"/>
            </w:rPr>
          </w:rPrChange>
        </w:rPr>
        <w:t xml:space="preserve"> </w:t>
      </w:r>
      <w:ins w:id="232" w:author="Ryan Huang" w:date="2022-11-10T15:24:00Z">
        <w:r w:rsidR="00150732">
          <w:rPr>
            <w:rFonts w:ascii="Cambria" w:eastAsia="HGGothicE" w:hAnsi="Cambria" w:cs="Arial"/>
          </w:rPr>
          <w:t xml:space="preserve">the </w:t>
        </w:r>
      </w:ins>
      <w:r w:rsidRPr="008135BD">
        <w:rPr>
          <w:rFonts w:ascii="Cambria" w:eastAsia="HGGothicE" w:hAnsi="Cambria" w:cs="Arial"/>
          <w:rPrChange w:id="233" w:author="Ryan Huang" w:date="2022-11-10T14:57:00Z">
            <w:rPr>
              <w:rFonts w:ascii="Cambria" w:eastAsia="HGGothicE" w:hAnsi="Cambria" w:cs="Arial"/>
              <w:sz w:val="20"/>
              <w:szCs w:val="20"/>
            </w:rPr>
          </w:rPrChange>
        </w:rPr>
        <w:t xml:space="preserve">length of criminal sentences. </w:t>
      </w:r>
      <w:del w:id="234" w:author="Ryan Huang" w:date="2022-11-10T15:24:00Z">
        <w:r w:rsidR="5FDFA1B0" w:rsidRPr="008135BD" w:rsidDel="00150732">
          <w:rPr>
            <w:rFonts w:ascii="Cambria" w:eastAsia="HGGothicE" w:hAnsi="Cambria" w:cs="Arial"/>
            <w:rPrChange w:id="235" w:author="Ryan Huang" w:date="2022-11-10T14:57:00Z">
              <w:rPr>
                <w:rFonts w:ascii="Cambria" w:eastAsia="HGGothicE" w:hAnsi="Cambria" w:cs="Arial"/>
                <w:sz w:val="20"/>
                <w:szCs w:val="20"/>
              </w:rPr>
            </w:rPrChange>
          </w:rPr>
          <w:delText>This variable, in theory, is</w:delText>
        </w:r>
      </w:del>
      <w:ins w:id="236" w:author="Ryan Huang" w:date="2022-11-10T15:24:00Z">
        <w:r w:rsidR="00150732">
          <w:rPr>
            <w:rFonts w:ascii="Cambria" w:eastAsia="HGGothicE" w:hAnsi="Cambria" w:cs="Arial"/>
          </w:rPr>
          <w:t>In theory</w:t>
        </w:r>
        <w:r w:rsidR="003945DA">
          <w:rPr>
            <w:rFonts w:ascii="Cambria" w:eastAsia="HGGothicE" w:hAnsi="Cambria" w:cs="Arial"/>
          </w:rPr>
          <w:t>, the criminal sentence leng</w:t>
        </w:r>
      </w:ins>
      <w:ins w:id="237" w:author="Ryan Huang" w:date="2022-11-10T15:25:00Z">
        <w:r w:rsidR="003945DA">
          <w:rPr>
            <w:rFonts w:ascii="Cambria" w:eastAsia="HGGothicE" w:hAnsi="Cambria" w:cs="Arial"/>
          </w:rPr>
          <w:t>th is</w:t>
        </w:r>
      </w:ins>
      <w:r w:rsidR="5FDFA1B0" w:rsidRPr="008135BD">
        <w:rPr>
          <w:rFonts w:ascii="Cambria" w:eastAsia="HGGothicE" w:hAnsi="Cambria" w:cs="Arial"/>
          <w:rPrChange w:id="238" w:author="Ryan Huang" w:date="2022-11-10T14:57:00Z">
            <w:rPr>
              <w:rFonts w:ascii="Cambria" w:eastAsia="HGGothicE" w:hAnsi="Cambria" w:cs="Arial"/>
              <w:sz w:val="20"/>
              <w:szCs w:val="20"/>
            </w:rPr>
          </w:rPrChange>
        </w:rPr>
        <w:t xml:space="preserve"> decided by the type of felony </w:t>
      </w:r>
      <w:del w:id="239" w:author="Ryan Huang" w:date="2022-11-10T15:25:00Z">
        <w:r w:rsidR="5FDFA1B0" w:rsidRPr="008135BD" w:rsidDel="003945DA">
          <w:rPr>
            <w:rFonts w:ascii="Cambria" w:eastAsia="HGGothicE" w:hAnsi="Cambria" w:cs="Arial"/>
            <w:rPrChange w:id="240" w:author="Ryan Huang" w:date="2022-11-10T14:57:00Z">
              <w:rPr>
                <w:rFonts w:ascii="Cambria" w:eastAsia="HGGothicE" w:hAnsi="Cambria" w:cs="Arial"/>
                <w:sz w:val="20"/>
                <w:szCs w:val="20"/>
              </w:rPr>
            </w:rPrChange>
          </w:rPr>
          <w:delText xml:space="preserve">committed by </w:delText>
        </w:r>
      </w:del>
      <w:r w:rsidR="3E635180" w:rsidRPr="008135BD">
        <w:rPr>
          <w:rFonts w:ascii="Cambria" w:eastAsia="HGGothicE" w:hAnsi="Cambria" w:cs="Arial"/>
          <w:rPrChange w:id="241" w:author="Ryan Huang" w:date="2022-11-10T14:57:00Z">
            <w:rPr>
              <w:rFonts w:ascii="Cambria" w:eastAsia="HGGothicE" w:hAnsi="Cambria" w:cs="Arial"/>
              <w:sz w:val="20"/>
              <w:szCs w:val="20"/>
            </w:rPr>
          </w:rPrChange>
        </w:rPr>
        <w:t>an</w:t>
      </w:r>
      <w:r w:rsidR="5FDFA1B0" w:rsidRPr="008135BD">
        <w:rPr>
          <w:rFonts w:ascii="Cambria" w:eastAsia="HGGothicE" w:hAnsi="Cambria" w:cs="Arial"/>
          <w:rPrChange w:id="242" w:author="Ryan Huang" w:date="2022-11-10T14:57:00Z">
            <w:rPr>
              <w:rFonts w:ascii="Cambria" w:eastAsia="HGGothicE" w:hAnsi="Cambria" w:cs="Arial"/>
              <w:sz w:val="20"/>
              <w:szCs w:val="20"/>
            </w:rPr>
          </w:rPrChange>
        </w:rPr>
        <w:t xml:space="preserve"> individual</w:t>
      </w:r>
      <w:ins w:id="243" w:author="Ryan Huang" w:date="2022-11-10T15:25:00Z">
        <w:r w:rsidR="003945DA">
          <w:rPr>
            <w:rFonts w:ascii="Cambria" w:eastAsia="HGGothicE" w:hAnsi="Cambria" w:cs="Arial"/>
          </w:rPr>
          <w:t xml:space="preserve"> commits</w:t>
        </w:r>
      </w:ins>
      <w:del w:id="244" w:author="Ryan Huang" w:date="2022-11-10T15:25:00Z">
        <w:r w:rsidR="5FDFA1B0" w:rsidRPr="008135BD" w:rsidDel="003945DA">
          <w:rPr>
            <w:rFonts w:ascii="Cambria" w:eastAsia="HGGothicE" w:hAnsi="Cambria" w:cs="Arial"/>
            <w:rPrChange w:id="245" w:author="Ryan Huang" w:date="2022-11-10T14:57:00Z">
              <w:rPr>
                <w:rFonts w:ascii="Cambria" w:eastAsia="HGGothicE" w:hAnsi="Cambria" w:cs="Arial"/>
                <w:sz w:val="20"/>
                <w:szCs w:val="20"/>
              </w:rPr>
            </w:rPrChange>
          </w:rPr>
          <w:delText>, along with</w:delText>
        </w:r>
      </w:del>
      <w:ins w:id="246" w:author="Ryan Huang" w:date="2022-11-10T15:25:00Z">
        <w:r w:rsidR="003945DA">
          <w:rPr>
            <w:rFonts w:ascii="Cambria" w:eastAsia="HGGothicE" w:hAnsi="Cambria" w:cs="Arial"/>
          </w:rPr>
          <w:t xml:space="preserve"> and</w:t>
        </w:r>
      </w:ins>
      <w:r w:rsidR="5FDFA1B0" w:rsidRPr="008135BD">
        <w:rPr>
          <w:rFonts w:ascii="Cambria" w:eastAsia="HGGothicE" w:hAnsi="Cambria" w:cs="Arial"/>
          <w:rPrChange w:id="247" w:author="Ryan Huang" w:date="2022-11-10T14:57:00Z">
            <w:rPr>
              <w:rFonts w:ascii="Cambria" w:eastAsia="HGGothicE" w:hAnsi="Cambria" w:cs="Arial"/>
              <w:sz w:val="20"/>
              <w:szCs w:val="20"/>
            </w:rPr>
          </w:rPrChange>
        </w:rPr>
        <w:t xml:space="preserve"> their historical criminal record</w:t>
      </w:r>
      <w:del w:id="248" w:author="Ryan Huang" w:date="2022-11-10T15:25:00Z">
        <w:r w:rsidR="5FDFA1B0" w:rsidRPr="008135BD" w:rsidDel="001D5792">
          <w:rPr>
            <w:rFonts w:ascii="Cambria" w:eastAsia="HGGothicE" w:hAnsi="Cambria" w:cs="Arial"/>
            <w:rPrChange w:id="249" w:author="Ryan Huang" w:date="2022-11-10T14:57:00Z">
              <w:rPr>
                <w:rFonts w:ascii="Cambria" w:eastAsia="HGGothicE" w:hAnsi="Cambria" w:cs="Arial"/>
                <w:sz w:val="20"/>
                <w:szCs w:val="20"/>
              </w:rPr>
            </w:rPrChange>
          </w:rPr>
          <w:delText>. T</w:delText>
        </w:r>
        <w:r w:rsidR="010799BE" w:rsidRPr="008135BD" w:rsidDel="001D5792">
          <w:rPr>
            <w:rFonts w:ascii="Cambria" w:eastAsia="HGGothicE" w:hAnsi="Cambria" w:cs="Arial"/>
            <w:rPrChange w:id="250" w:author="Ryan Huang" w:date="2022-11-10T14:57:00Z">
              <w:rPr>
                <w:rFonts w:ascii="Cambria" w:eastAsia="HGGothicE" w:hAnsi="Cambria" w:cs="Arial"/>
                <w:sz w:val="20"/>
                <w:szCs w:val="20"/>
              </w:rPr>
            </w:rPrChange>
          </w:rPr>
          <w:delText xml:space="preserve">his </w:delText>
        </w:r>
        <w:r w:rsidR="010799BE" w:rsidRPr="008135BD" w:rsidDel="003945DA">
          <w:rPr>
            <w:rFonts w:ascii="Cambria" w:eastAsia="HGGothicE" w:hAnsi="Cambria" w:cs="Arial"/>
            <w:rPrChange w:id="251" w:author="Ryan Huang" w:date="2022-11-10T14:57:00Z">
              <w:rPr>
                <w:rFonts w:ascii="Cambria" w:eastAsia="HGGothicE" w:hAnsi="Cambria" w:cs="Arial"/>
                <w:sz w:val="20"/>
                <w:szCs w:val="20"/>
              </w:rPr>
            </w:rPrChange>
          </w:rPr>
          <w:delText>is depicted</w:delText>
        </w:r>
        <w:r w:rsidR="010799BE" w:rsidRPr="008135BD" w:rsidDel="001D5792">
          <w:rPr>
            <w:rFonts w:ascii="Cambria" w:eastAsia="HGGothicE" w:hAnsi="Cambria" w:cs="Arial"/>
            <w:rPrChange w:id="252" w:author="Ryan Huang" w:date="2022-11-10T14:57:00Z">
              <w:rPr>
                <w:rFonts w:ascii="Cambria" w:eastAsia="HGGothicE" w:hAnsi="Cambria" w:cs="Arial"/>
                <w:sz w:val="20"/>
                <w:szCs w:val="20"/>
              </w:rPr>
            </w:rPrChange>
          </w:rPr>
          <w:delText xml:space="preserve"> in the chart </w:delText>
        </w:r>
        <w:r w:rsidR="7EBBF3E9" w:rsidRPr="008135BD" w:rsidDel="001D5792">
          <w:rPr>
            <w:rFonts w:ascii="Cambria" w:eastAsia="HGGothicE" w:hAnsi="Cambria" w:cs="Arial"/>
            <w:rPrChange w:id="253" w:author="Ryan Huang" w:date="2022-11-10T14:57:00Z">
              <w:rPr>
                <w:rFonts w:ascii="Cambria" w:eastAsia="HGGothicE" w:hAnsi="Cambria" w:cs="Arial"/>
                <w:sz w:val="20"/>
                <w:szCs w:val="20"/>
              </w:rPr>
            </w:rPrChange>
          </w:rPr>
          <w:delText xml:space="preserve">below, along with multiple </w:delText>
        </w:r>
        <w:r w:rsidR="7D010653" w:rsidRPr="008135BD" w:rsidDel="001D5792">
          <w:rPr>
            <w:rFonts w:ascii="Cambria" w:eastAsia="HGGothicE" w:hAnsi="Cambria" w:cs="Arial"/>
            <w:rPrChange w:id="254" w:author="Ryan Huang" w:date="2022-11-10T14:57:00Z">
              <w:rPr>
                <w:rFonts w:ascii="Cambria" w:eastAsia="HGGothicE" w:hAnsi="Cambria" w:cs="Arial"/>
                <w:sz w:val="20"/>
                <w:szCs w:val="20"/>
              </w:rPr>
            </w:rPrChange>
          </w:rPr>
          <w:delText>ranges</w:delText>
        </w:r>
        <w:r w:rsidR="7EBBF3E9" w:rsidRPr="008135BD" w:rsidDel="001D5792">
          <w:rPr>
            <w:rFonts w:ascii="Cambria" w:eastAsia="HGGothicE" w:hAnsi="Cambria" w:cs="Arial"/>
            <w:rPrChange w:id="255" w:author="Ryan Huang" w:date="2022-11-10T14:57:00Z">
              <w:rPr>
                <w:rFonts w:ascii="Cambria" w:eastAsia="HGGothicE" w:hAnsi="Cambria" w:cs="Arial"/>
                <w:sz w:val="20"/>
                <w:szCs w:val="20"/>
              </w:rPr>
            </w:rPrChange>
          </w:rPr>
          <w:delText xml:space="preserve"> within each cell on the matri</w:delText>
        </w:r>
      </w:del>
      <w:ins w:id="256" w:author="Ryan Huang" w:date="2022-11-10T15:25:00Z">
        <w:r w:rsidR="001D5792">
          <w:rPr>
            <w:rFonts w:ascii="Cambria" w:eastAsia="HGGothicE" w:hAnsi="Cambria" w:cs="Arial"/>
          </w:rPr>
          <w:t xml:space="preserve"> (Fig 1)</w:t>
        </w:r>
      </w:ins>
      <w:del w:id="257" w:author="Ryan Huang" w:date="2022-11-10T15:25:00Z">
        <w:r w:rsidR="7EBBF3E9" w:rsidRPr="008135BD" w:rsidDel="001D5792">
          <w:rPr>
            <w:rFonts w:ascii="Cambria" w:eastAsia="HGGothicE" w:hAnsi="Cambria" w:cs="Arial"/>
            <w:rPrChange w:id="258" w:author="Ryan Huang" w:date="2022-11-10T14:57:00Z">
              <w:rPr>
                <w:rFonts w:ascii="Cambria" w:eastAsia="HGGothicE" w:hAnsi="Cambria" w:cs="Arial"/>
                <w:sz w:val="20"/>
                <w:szCs w:val="20"/>
              </w:rPr>
            </w:rPrChange>
          </w:rPr>
          <w:delText>x</w:delText>
        </w:r>
      </w:del>
      <w:r w:rsidR="7EBBF3E9" w:rsidRPr="008135BD">
        <w:rPr>
          <w:rFonts w:ascii="Cambria" w:eastAsia="HGGothicE" w:hAnsi="Cambria" w:cs="Arial"/>
          <w:rPrChange w:id="259" w:author="Ryan Huang" w:date="2022-11-10T14:57:00Z">
            <w:rPr>
              <w:rFonts w:ascii="Cambria" w:eastAsia="HGGothicE" w:hAnsi="Cambria" w:cs="Arial"/>
              <w:sz w:val="20"/>
              <w:szCs w:val="20"/>
            </w:rPr>
          </w:rPrChange>
        </w:rPr>
        <w:t xml:space="preserve">. </w:t>
      </w:r>
      <w:del w:id="260" w:author="Ryan Huang" w:date="2022-11-10T15:26:00Z">
        <w:r w:rsidR="7EBBF3E9" w:rsidRPr="008135BD" w:rsidDel="00F4602C">
          <w:rPr>
            <w:rFonts w:ascii="Cambria" w:eastAsia="HGGothicE" w:hAnsi="Cambria" w:cs="Arial"/>
            <w:rPrChange w:id="261" w:author="Ryan Huang" w:date="2022-11-10T14:57:00Z">
              <w:rPr>
                <w:rFonts w:ascii="Cambria" w:eastAsia="HGGothicE" w:hAnsi="Cambria" w:cs="Arial"/>
                <w:sz w:val="20"/>
                <w:szCs w:val="20"/>
              </w:rPr>
            </w:rPrChange>
          </w:rPr>
          <w:delText xml:space="preserve">These </w:delText>
        </w:r>
        <w:r w:rsidR="7EBBF3E9" w:rsidRPr="008135BD" w:rsidDel="00F4602C">
          <w:rPr>
            <w:rFonts w:ascii="Cambria" w:eastAsia="HGGothicE" w:hAnsi="Cambria" w:cs="Arial"/>
            <w:rPrChange w:id="262" w:author="Ryan Huang" w:date="2022-11-10T14:57:00Z">
              <w:rPr>
                <w:rFonts w:ascii="Cambria" w:eastAsia="HGGothicE" w:hAnsi="Cambria" w:cs="Arial"/>
                <w:sz w:val="20"/>
                <w:szCs w:val="20"/>
              </w:rPr>
            </w:rPrChange>
          </w:rPr>
          <w:lastRenderedPageBreak/>
          <w:delText>differen</w:delText>
        </w:r>
        <w:r w:rsidR="02E7321E" w:rsidRPr="008135BD" w:rsidDel="00F4602C">
          <w:rPr>
            <w:rFonts w:ascii="Cambria" w:eastAsia="HGGothicE" w:hAnsi="Cambria" w:cs="Arial"/>
            <w:rPrChange w:id="263" w:author="Ryan Huang" w:date="2022-11-10T14:57:00Z">
              <w:rPr>
                <w:rFonts w:ascii="Cambria" w:eastAsia="HGGothicE" w:hAnsi="Cambria" w:cs="Arial"/>
                <w:sz w:val="20"/>
                <w:szCs w:val="20"/>
              </w:rPr>
            </w:rPrChange>
          </w:rPr>
          <w:delText>t ranges depict</w:delText>
        </w:r>
      </w:del>
      <w:ins w:id="264" w:author="Ryan Huang" w:date="2022-11-10T15:26:00Z">
        <w:r w:rsidR="00F4602C">
          <w:rPr>
            <w:rFonts w:ascii="Cambria" w:eastAsia="HGGothicE" w:hAnsi="Cambria" w:cs="Arial"/>
          </w:rPr>
          <w:t>Ranges in sentencing reflect the</w:t>
        </w:r>
      </w:ins>
      <w:r w:rsidR="02E7321E" w:rsidRPr="008135BD">
        <w:rPr>
          <w:rFonts w:ascii="Cambria" w:eastAsia="HGGothicE" w:hAnsi="Cambria" w:cs="Arial"/>
          <w:rPrChange w:id="265" w:author="Ryan Huang" w:date="2022-11-10T14:57:00Z">
            <w:rPr>
              <w:rFonts w:ascii="Cambria" w:eastAsia="HGGothicE" w:hAnsi="Cambria" w:cs="Arial"/>
              <w:sz w:val="20"/>
              <w:szCs w:val="20"/>
            </w:rPr>
          </w:rPrChange>
        </w:rPr>
        <w:t xml:space="preserve"> </w:t>
      </w:r>
      <w:r w:rsidR="535E0F04" w:rsidRPr="008135BD">
        <w:rPr>
          <w:rFonts w:ascii="Cambria" w:eastAsia="HGGothicE" w:hAnsi="Cambria" w:cs="Arial"/>
          <w:rPrChange w:id="266" w:author="Ryan Huang" w:date="2022-11-10T14:57:00Z">
            <w:rPr>
              <w:rFonts w:ascii="Cambria" w:eastAsia="HGGothicE" w:hAnsi="Cambria" w:cs="Arial"/>
              <w:sz w:val="20"/>
              <w:szCs w:val="20"/>
            </w:rPr>
          </w:rPrChange>
        </w:rPr>
        <w:t>variability in an individual’s circumstances</w:t>
      </w:r>
      <w:ins w:id="267" w:author="Ryan Huang" w:date="2022-11-10T15:26:00Z">
        <w:r w:rsidR="00F4602C">
          <w:rPr>
            <w:rFonts w:ascii="Cambria" w:eastAsia="HGGothicE" w:hAnsi="Cambria" w:cs="Arial"/>
          </w:rPr>
          <w:t>—f</w:t>
        </w:r>
      </w:ins>
      <w:del w:id="268" w:author="Ryan Huang" w:date="2022-11-10T15:26:00Z">
        <w:r w:rsidR="119BDADE" w:rsidRPr="008135BD" w:rsidDel="00F4602C">
          <w:rPr>
            <w:rFonts w:ascii="Cambria" w:eastAsia="HGGothicE" w:hAnsi="Cambria" w:cs="Arial"/>
            <w:rPrChange w:id="269" w:author="Ryan Huang" w:date="2022-11-10T14:57:00Z">
              <w:rPr>
                <w:rFonts w:ascii="Cambria" w:eastAsia="HGGothicE" w:hAnsi="Cambria" w:cs="Arial"/>
                <w:sz w:val="20"/>
                <w:szCs w:val="20"/>
              </w:rPr>
            </w:rPrChange>
          </w:rPr>
          <w:delText>, f</w:delText>
        </w:r>
      </w:del>
      <w:r w:rsidR="119BDADE" w:rsidRPr="008135BD">
        <w:rPr>
          <w:rFonts w:ascii="Cambria" w:eastAsia="HGGothicE" w:hAnsi="Cambria" w:cs="Arial"/>
          <w:rPrChange w:id="270" w:author="Ryan Huang" w:date="2022-11-10T14:57:00Z">
            <w:rPr>
              <w:rFonts w:ascii="Cambria" w:eastAsia="HGGothicE" w:hAnsi="Cambria" w:cs="Arial"/>
              <w:sz w:val="20"/>
              <w:szCs w:val="20"/>
            </w:rPr>
          </w:rPrChange>
        </w:rPr>
        <w:t>or example, a mitigated sentence for a low-income individual stealing to provide for themself.</w:t>
      </w:r>
      <w:r w:rsidR="535E0F04" w:rsidRPr="008135BD">
        <w:rPr>
          <w:rFonts w:ascii="Cambria" w:eastAsia="HGGothicE" w:hAnsi="Cambria" w:cs="Arial"/>
          <w:rPrChange w:id="271" w:author="Ryan Huang" w:date="2022-11-10T14:57:00Z">
            <w:rPr>
              <w:rFonts w:ascii="Cambria" w:eastAsia="HGGothicE" w:hAnsi="Cambria" w:cs="Arial"/>
              <w:sz w:val="20"/>
              <w:szCs w:val="20"/>
            </w:rPr>
          </w:rPrChange>
        </w:rPr>
        <w:t xml:space="preserve"> </w:t>
      </w:r>
      <w:r w:rsidR="7EBBF3E9" w:rsidRPr="008135BD">
        <w:rPr>
          <w:rFonts w:ascii="Cambria" w:eastAsia="HGGothicE" w:hAnsi="Cambria" w:cs="Arial"/>
          <w:rPrChange w:id="272" w:author="Ryan Huang" w:date="2022-11-10T14:57:00Z">
            <w:rPr>
              <w:rFonts w:ascii="Cambria" w:eastAsia="HGGothicE" w:hAnsi="Cambria" w:cs="Arial"/>
              <w:sz w:val="20"/>
              <w:szCs w:val="20"/>
            </w:rPr>
          </w:rPrChange>
        </w:rPr>
        <w:t xml:space="preserve"> </w:t>
      </w:r>
    </w:p>
    <w:p w14:paraId="06FDE1E6" w14:textId="5B5D99D6" w:rsidR="33778685" w:rsidRDefault="33778685" w:rsidP="00F60BCE">
      <w:pPr>
        <w:spacing w:after="120" w:line="276" w:lineRule="auto"/>
        <w:rPr>
          <w:rFonts w:ascii="Cambria" w:eastAsia="HGGothicE" w:hAnsi="Cambria" w:cs="Arial"/>
          <w:sz w:val="20"/>
          <w:szCs w:val="20"/>
        </w:rPr>
      </w:pPr>
    </w:p>
    <w:p w14:paraId="4FAE80F9" w14:textId="0B87ABB5" w:rsidR="33778685" w:rsidRDefault="6F4DB80C" w:rsidP="008135BD">
      <w:pPr>
        <w:spacing w:after="120" w:line="276" w:lineRule="auto"/>
        <w:jc w:val="center"/>
        <w:rPr>
          <w:rFonts w:ascii="Cambria" w:eastAsia="HGGothicE" w:hAnsi="Cambria" w:cs="Arial"/>
          <w:sz w:val="20"/>
          <w:szCs w:val="20"/>
        </w:rPr>
      </w:pPr>
      <w:commentRangeStart w:id="273"/>
      <w:r>
        <w:rPr>
          <w:noProof/>
        </w:rPr>
        <w:drawing>
          <wp:inline distT="0" distB="0" distL="0" distR="0" wp14:anchorId="612DF008" wp14:editId="2E84CD19">
            <wp:extent cx="6019800" cy="7262836"/>
            <wp:effectExtent l="0" t="0" r="0" b="0"/>
            <wp:docPr id="1819477926" name="Picture 1819477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7261"/>
                    <a:stretch/>
                  </pic:blipFill>
                  <pic:spPr bwMode="auto">
                    <a:xfrm>
                      <a:off x="0" y="0"/>
                      <a:ext cx="6044545" cy="7292690"/>
                    </a:xfrm>
                    <a:prstGeom prst="rect">
                      <a:avLst/>
                    </a:prstGeom>
                    <a:ln>
                      <a:noFill/>
                    </a:ln>
                    <a:extLst>
                      <a:ext uri="{53640926-AAD7-44D8-BBD7-CCE9431645EC}">
                        <a14:shadowObscured xmlns:a14="http://schemas.microsoft.com/office/drawing/2010/main"/>
                      </a:ext>
                    </a:extLst>
                  </pic:spPr>
                </pic:pic>
              </a:graphicData>
            </a:graphic>
          </wp:inline>
        </w:drawing>
      </w:r>
      <w:commentRangeEnd w:id="273"/>
      <w:r w:rsidR="00360F69">
        <w:rPr>
          <w:rStyle w:val="CommentReference"/>
        </w:rPr>
        <w:commentReference w:id="273"/>
      </w:r>
    </w:p>
    <w:p w14:paraId="1B2D6F31" w14:textId="6CA8D3B4" w:rsidR="33778685" w:rsidRPr="008135BD" w:rsidRDefault="7B7F778A" w:rsidP="00F60BCE">
      <w:pPr>
        <w:spacing w:after="120" w:line="276" w:lineRule="auto"/>
        <w:jc w:val="center"/>
        <w:rPr>
          <w:rFonts w:ascii="Cambria" w:eastAsia="HGGothicE" w:hAnsi="Cambria" w:cs="Arial"/>
          <w:i/>
          <w:iCs/>
          <w:sz w:val="20"/>
          <w:szCs w:val="20"/>
          <w:rPrChange w:id="274" w:author="Ryan Huang" w:date="2022-11-10T14:59:00Z">
            <w:rPr>
              <w:rFonts w:ascii="Cambria" w:eastAsia="HGGothicE" w:hAnsi="Cambria" w:cs="Arial"/>
              <w:i/>
              <w:iCs/>
              <w:sz w:val="18"/>
              <w:szCs w:val="18"/>
            </w:rPr>
          </w:rPrChange>
        </w:rPr>
      </w:pPr>
      <w:r w:rsidRPr="008135BD">
        <w:rPr>
          <w:rFonts w:ascii="Cambria" w:eastAsia="HGGothicE" w:hAnsi="Cambria" w:cs="Arial"/>
          <w:i/>
          <w:iCs/>
          <w:sz w:val="20"/>
          <w:szCs w:val="20"/>
          <w:rPrChange w:id="275" w:author="Ryan Huang" w:date="2022-11-10T14:59:00Z">
            <w:rPr>
              <w:rFonts w:ascii="Cambria" w:eastAsia="HGGothicE" w:hAnsi="Cambria" w:cs="Arial"/>
              <w:i/>
              <w:iCs/>
              <w:sz w:val="18"/>
              <w:szCs w:val="18"/>
            </w:rPr>
          </w:rPrChange>
        </w:rPr>
        <w:lastRenderedPageBreak/>
        <w:t>Figure 1. Felony Punishment Chart and Minimum/Maximum Table for Offenses Committed on or after October 1, 2013</w:t>
      </w:r>
    </w:p>
    <w:p w14:paraId="1F4AF161" w14:textId="6B24F585" w:rsidR="6CAF0C5A" w:rsidRDefault="6CAF0C5A" w:rsidP="00F60BCE">
      <w:pPr>
        <w:spacing w:after="120" w:line="276" w:lineRule="auto"/>
        <w:rPr>
          <w:rFonts w:ascii="Cambria" w:eastAsia="HGGothicE" w:hAnsi="Cambria" w:cs="Arial"/>
          <w:sz w:val="20"/>
          <w:szCs w:val="20"/>
        </w:rPr>
      </w:pPr>
    </w:p>
    <w:p w14:paraId="4452461C" w14:textId="7DA46852" w:rsidR="623C2AFF" w:rsidRPr="008135BD" w:rsidRDefault="623C2AFF" w:rsidP="00F60BCE">
      <w:pPr>
        <w:spacing w:after="120" w:line="276" w:lineRule="auto"/>
        <w:rPr>
          <w:rFonts w:ascii="Cambria" w:eastAsia="HGGothicE" w:hAnsi="Cambria" w:cs="Arial"/>
          <w:b/>
          <w:bCs/>
          <w:sz w:val="28"/>
          <w:szCs w:val="28"/>
          <w:rPrChange w:id="276" w:author="Ryan Huang" w:date="2022-11-10T14:58:00Z">
            <w:rPr>
              <w:rFonts w:ascii="Cambria" w:eastAsia="HGGothicE" w:hAnsi="Cambria" w:cs="Arial"/>
              <w:b/>
              <w:bCs/>
            </w:rPr>
          </w:rPrChange>
        </w:rPr>
      </w:pPr>
      <w:r w:rsidRPr="008135BD">
        <w:rPr>
          <w:rFonts w:ascii="Cambria" w:eastAsia="HGGothicE" w:hAnsi="Cambria" w:cs="Arial"/>
          <w:b/>
          <w:bCs/>
          <w:sz w:val="28"/>
          <w:szCs w:val="28"/>
          <w:rPrChange w:id="277" w:author="Ryan Huang" w:date="2022-11-10T14:58:00Z">
            <w:rPr>
              <w:rFonts w:ascii="Cambria" w:eastAsia="HGGothicE" w:hAnsi="Cambria" w:cs="Arial"/>
              <w:b/>
              <w:bCs/>
            </w:rPr>
          </w:rPrChange>
        </w:rPr>
        <w:t>Comparing sentence length by demographic</w:t>
      </w:r>
    </w:p>
    <w:p w14:paraId="35234397" w14:textId="5F8A8E0B" w:rsidR="6FAAA868" w:rsidRPr="008135BD" w:rsidRDefault="1AAE8B5D" w:rsidP="00F60BCE">
      <w:pPr>
        <w:spacing w:after="120" w:line="276" w:lineRule="auto"/>
        <w:rPr>
          <w:rFonts w:ascii="Cambria" w:eastAsia="HGGothicE" w:hAnsi="Cambria" w:cs="Arial"/>
          <w:rPrChange w:id="278" w:author="Ryan Huang" w:date="2022-11-10T14:58:00Z">
            <w:rPr>
              <w:rFonts w:ascii="Cambria" w:eastAsia="HGGothicE" w:hAnsi="Cambria" w:cs="Arial"/>
              <w:sz w:val="20"/>
              <w:szCs w:val="20"/>
            </w:rPr>
          </w:rPrChange>
        </w:rPr>
      </w:pPr>
      <w:r w:rsidRPr="008135BD">
        <w:rPr>
          <w:rFonts w:ascii="Cambria" w:eastAsia="HGGothicE" w:hAnsi="Cambria" w:cs="Arial"/>
          <w:rPrChange w:id="279" w:author="Ryan Huang" w:date="2022-11-10T14:58:00Z">
            <w:rPr>
              <w:rFonts w:ascii="Cambria" w:eastAsia="HGGothicE" w:hAnsi="Cambria" w:cs="Arial"/>
              <w:sz w:val="20"/>
              <w:szCs w:val="20"/>
            </w:rPr>
          </w:rPrChange>
        </w:rPr>
        <w:t xml:space="preserve">A reasonable expectation in a just world is that </w:t>
      </w:r>
      <w:ins w:id="280" w:author="Ryan Huang" w:date="2022-11-10T15:29:00Z">
        <w:r w:rsidR="0053539C">
          <w:rPr>
            <w:rFonts w:ascii="Cambria" w:eastAsia="HGGothicE" w:hAnsi="Cambria" w:cs="Arial"/>
          </w:rPr>
          <w:t xml:space="preserve">criminal </w:t>
        </w:r>
      </w:ins>
      <w:del w:id="281" w:author="Ryan Huang" w:date="2022-11-10T15:29:00Z">
        <w:r w:rsidRPr="008135BD" w:rsidDel="0053539C">
          <w:rPr>
            <w:rFonts w:ascii="Cambria" w:eastAsia="HGGothicE" w:hAnsi="Cambria" w:cs="Arial"/>
            <w:rPrChange w:id="282" w:author="Ryan Huang" w:date="2022-11-10T14:58:00Z">
              <w:rPr>
                <w:rFonts w:ascii="Cambria" w:eastAsia="HGGothicE" w:hAnsi="Cambria" w:cs="Arial"/>
                <w:sz w:val="20"/>
                <w:szCs w:val="20"/>
              </w:rPr>
            </w:rPrChange>
          </w:rPr>
          <w:delText>within cell and across cell</w:delText>
        </w:r>
      </w:del>
      <w:ins w:id="283" w:author="Ryan Huang" w:date="2022-11-10T15:29:00Z">
        <w:r w:rsidR="0053539C">
          <w:rPr>
            <w:rFonts w:ascii="Cambria" w:eastAsia="HGGothicE" w:hAnsi="Cambria" w:cs="Arial"/>
          </w:rPr>
          <w:t>sentence length</w:t>
        </w:r>
      </w:ins>
      <w:r w:rsidRPr="008135BD">
        <w:rPr>
          <w:rFonts w:ascii="Cambria" w:eastAsia="HGGothicE" w:hAnsi="Cambria" w:cs="Arial"/>
          <w:rPrChange w:id="284" w:author="Ryan Huang" w:date="2022-11-10T14:58:00Z">
            <w:rPr>
              <w:rFonts w:ascii="Cambria" w:eastAsia="HGGothicE" w:hAnsi="Cambria" w:cs="Arial"/>
              <w:sz w:val="20"/>
              <w:szCs w:val="20"/>
            </w:rPr>
          </w:rPrChange>
        </w:rPr>
        <w:t xml:space="preserve"> variation should not be impacted by race, </w:t>
      </w:r>
      <w:proofErr w:type="gramStart"/>
      <w:r w:rsidRPr="008135BD">
        <w:rPr>
          <w:rFonts w:ascii="Cambria" w:eastAsia="HGGothicE" w:hAnsi="Cambria" w:cs="Arial"/>
          <w:rPrChange w:id="285" w:author="Ryan Huang" w:date="2022-11-10T14:58:00Z">
            <w:rPr>
              <w:rFonts w:ascii="Cambria" w:eastAsia="HGGothicE" w:hAnsi="Cambria" w:cs="Arial"/>
              <w:sz w:val="20"/>
              <w:szCs w:val="20"/>
            </w:rPr>
          </w:rPrChange>
        </w:rPr>
        <w:t>gender</w:t>
      </w:r>
      <w:proofErr w:type="gramEnd"/>
      <w:r w:rsidRPr="008135BD">
        <w:rPr>
          <w:rFonts w:ascii="Cambria" w:eastAsia="HGGothicE" w:hAnsi="Cambria" w:cs="Arial"/>
          <w:rPrChange w:id="286" w:author="Ryan Huang" w:date="2022-11-10T14:58:00Z">
            <w:rPr>
              <w:rFonts w:ascii="Cambria" w:eastAsia="HGGothicE" w:hAnsi="Cambria" w:cs="Arial"/>
              <w:sz w:val="20"/>
              <w:szCs w:val="20"/>
            </w:rPr>
          </w:rPrChange>
        </w:rPr>
        <w:t xml:space="preserve"> or a combination of the two</w:t>
      </w:r>
      <w:commentRangeStart w:id="287"/>
      <w:r w:rsidRPr="008135BD">
        <w:rPr>
          <w:rFonts w:ascii="Cambria" w:eastAsia="HGGothicE" w:hAnsi="Cambria" w:cs="Arial"/>
          <w:rPrChange w:id="288" w:author="Ryan Huang" w:date="2022-11-10T14:58:00Z">
            <w:rPr>
              <w:rFonts w:ascii="Cambria" w:eastAsia="HGGothicE" w:hAnsi="Cambria" w:cs="Arial"/>
              <w:sz w:val="20"/>
              <w:szCs w:val="20"/>
            </w:rPr>
          </w:rPrChange>
        </w:rPr>
        <w:t xml:space="preserve">. Looking at the distributions </w:t>
      </w:r>
      <w:commentRangeEnd w:id="287"/>
      <w:r w:rsidR="004E6F2C">
        <w:rPr>
          <w:rStyle w:val="CommentReference"/>
        </w:rPr>
        <w:commentReference w:id="287"/>
      </w:r>
      <w:r w:rsidRPr="008135BD">
        <w:rPr>
          <w:rFonts w:ascii="Cambria" w:eastAsia="HGGothicE" w:hAnsi="Cambria" w:cs="Arial"/>
          <w:rPrChange w:id="289" w:author="Ryan Huang" w:date="2022-11-10T14:58:00Z">
            <w:rPr>
              <w:rFonts w:ascii="Cambria" w:eastAsia="HGGothicE" w:hAnsi="Cambria" w:cs="Arial"/>
              <w:sz w:val="20"/>
              <w:szCs w:val="20"/>
            </w:rPr>
          </w:rPrChange>
        </w:rPr>
        <w:t xml:space="preserve">of race and gender within </w:t>
      </w:r>
      <w:del w:id="290" w:author="Ryan Huang" w:date="2022-11-10T15:30:00Z">
        <w:r w:rsidRPr="008135BD" w:rsidDel="0053539C">
          <w:rPr>
            <w:rFonts w:ascii="Cambria" w:eastAsia="HGGothicE" w:hAnsi="Cambria" w:cs="Arial"/>
            <w:rPrChange w:id="291" w:author="Ryan Huang" w:date="2022-11-10T14:58:00Z">
              <w:rPr>
                <w:rFonts w:ascii="Cambria" w:eastAsia="HGGothicE" w:hAnsi="Cambria" w:cs="Arial"/>
                <w:sz w:val="20"/>
                <w:szCs w:val="20"/>
              </w:rPr>
            </w:rPrChange>
          </w:rPr>
          <w:delText xml:space="preserve">cell </w:delText>
        </w:r>
      </w:del>
      <w:ins w:id="292" w:author="Ryan Huang" w:date="2022-11-10T15:30:00Z">
        <w:r w:rsidR="0053539C">
          <w:rPr>
            <w:rFonts w:ascii="Cambria" w:eastAsia="HGGothicE" w:hAnsi="Cambria" w:cs="Arial"/>
          </w:rPr>
          <w:t>offense class</w:t>
        </w:r>
        <w:r w:rsidR="0053539C" w:rsidRPr="008135BD">
          <w:rPr>
            <w:rFonts w:ascii="Cambria" w:eastAsia="HGGothicE" w:hAnsi="Cambria" w:cs="Arial"/>
            <w:rPrChange w:id="293" w:author="Ryan Huang" w:date="2022-11-10T14:58:00Z">
              <w:rPr>
                <w:rFonts w:ascii="Cambria" w:eastAsia="HGGothicE" w:hAnsi="Cambria" w:cs="Arial"/>
                <w:sz w:val="20"/>
                <w:szCs w:val="20"/>
              </w:rPr>
            </w:rPrChange>
          </w:rPr>
          <w:t xml:space="preserve"> </w:t>
        </w:r>
      </w:ins>
      <w:r w:rsidRPr="008135BD">
        <w:rPr>
          <w:rFonts w:ascii="Cambria" w:eastAsia="HGGothicE" w:hAnsi="Cambria" w:cs="Arial"/>
          <w:rPrChange w:id="294" w:author="Ryan Huang" w:date="2022-11-10T14:58:00Z">
            <w:rPr>
              <w:rFonts w:ascii="Cambria" w:eastAsia="HGGothicE" w:hAnsi="Cambria" w:cs="Arial"/>
              <w:sz w:val="20"/>
              <w:szCs w:val="20"/>
            </w:rPr>
          </w:rPrChange>
        </w:rPr>
        <w:t xml:space="preserve">categories can be informative in answering whether black defendants are given the aggravated ranges more often than other defendants. This analysis is also broken up by gender to compare black women to white women, and black men to white men. </w:t>
      </w:r>
    </w:p>
    <w:p w14:paraId="3391DFEE" w14:textId="247842D6" w:rsidR="6FAAA868" w:rsidRPr="008135BD" w:rsidRDefault="1AAE8B5D" w:rsidP="00F60BCE">
      <w:pPr>
        <w:spacing w:after="120" w:line="276" w:lineRule="auto"/>
        <w:rPr>
          <w:rFonts w:ascii="Cambria" w:eastAsia="HGGothicE" w:hAnsi="Cambria" w:cs="Arial"/>
          <w:rPrChange w:id="295" w:author="Ryan Huang" w:date="2022-11-10T14:58:00Z">
            <w:rPr>
              <w:rFonts w:ascii="Cambria" w:eastAsia="HGGothicE" w:hAnsi="Cambria" w:cs="Arial"/>
              <w:sz w:val="20"/>
              <w:szCs w:val="20"/>
            </w:rPr>
          </w:rPrChange>
        </w:rPr>
      </w:pPr>
      <w:r w:rsidRPr="008135BD">
        <w:rPr>
          <w:rFonts w:ascii="Cambria" w:eastAsia="HGGothicE" w:hAnsi="Cambria" w:cs="Arial"/>
          <w:rPrChange w:id="296" w:author="Ryan Huang" w:date="2022-11-10T14:58:00Z">
            <w:rPr>
              <w:rFonts w:ascii="Cambria" w:eastAsia="HGGothicE" w:hAnsi="Cambria" w:cs="Arial"/>
              <w:sz w:val="20"/>
              <w:szCs w:val="20"/>
            </w:rPr>
          </w:rPrChange>
        </w:rPr>
        <w:t xml:space="preserve">In addition to within </w:t>
      </w:r>
      <w:commentRangeStart w:id="297"/>
      <w:r w:rsidRPr="008135BD">
        <w:rPr>
          <w:rFonts w:ascii="Cambria" w:eastAsia="HGGothicE" w:hAnsi="Cambria" w:cs="Arial"/>
          <w:rPrChange w:id="298" w:author="Ryan Huang" w:date="2022-11-10T14:58:00Z">
            <w:rPr>
              <w:rFonts w:ascii="Cambria" w:eastAsia="HGGothicE" w:hAnsi="Cambria" w:cs="Arial"/>
              <w:sz w:val="20"/>
              <w:szCs w:val="20"/>
            </w:rPr>
          </w:rPrChange>
        </w:rPr>
        <w:t>cell</w:t>
      </w:r>
      <w:commentRangeEnd w:id="297"/>
      <w:r w:rsidR="007A457F">
        <w:rPr>
          <w:rStyle w:val="CommentReference"/>
        </w:rPr>
        <w:commentReference w:id="297"/>
      </w:r>
      <w:r w:rsidRPr="008135BD">
        <w:rPr>
          <w:rFonts w:ascii="Cambria" w:eastAsia="HGGothicE" w:hAnsi="Cambria" w:cs="Arial"/>
          <w:rPrChange w:id="299" w:author="Ryan Huang" w:date="2022-11-10T14:58:00Z">
            <w:rPr>
              <w:rFonts w:ascii="Cambria" w:eastAsia="HGGothicE" w:hAnsi="Cambria" w:cs="Arial"/>
              <w:sz w:val="20"/>
              <w:szCs w:val="20"/>
            </w:rPr>
          </w:rPrChange>
        </w:rPr>
        <w:t xml:space="preserve"> variation, we also look at the difference between the </w:t>
      </w:r>
      <w:r w:rsidR="084639A0" w:rsidRPr="008135BD">
        <w:rPr>
          <w:rFonts w:ascii="Cambria" w:eastAsia="HGGothicE" w:hAnsi="Cambria" w:cs="Arial"/>
          <w:rPrChange w:id="300" w:author="Ryan Huang" w:date="2022-11-10T14:58:00Z">
            <w:rPr>
              <w:rFonts w:ascii="Cambria" w:eastAsia="HGGothicE" w:hAnsi="Cambria" w:cs="Arial"/>
              <w:sz w:val="20"/>
              <w:szCs w:val="20"/>
            </w:rPr>
          </w:rPrChange>
        </w:rPr>
        <w:t>initial</w:t>
      </w:r>
      <w:r w:rsidRPr="008135BD">
        <w:rPr>
          <w:rFonts w:ascii="Cambria" w:eastAsia="HGGothicE" w:hAnsi="Cambria" w:cs="Arial"/>
          <w:rPrChange w:id="301" w:author="Ryan Huang" w:date="2022-11-10T14:58:00Z">
            <w:rPr>
              <w:rFonts w:ascii="Cambria" w:eastAsia="HGGothicE" w:hAnsi="Cambria" w:cs="Arial"/>
              <w:sz w:val="20"/>
              <w:szCs w:val="20"/>
            </w:rPr>
          </w:rPrChange>
        </w:rPr>
        <w:t xml:space="preserve"> and final sentence</w:t>
      </w:r>
      <w:ins w:id="302" w:author="Ryan Huang" w:date="2022-11-10T15:31:00Z">
        <w:r w:rsidR="007A457F">
          <w:rPr>
            <w:rFonts w:ascii="Cambria" w:eastAsia="HGGothicE" w:hAnsi="Cambria" w:cs="Arial"/>
          </w:rPr>
          <w:t>s</w:t>
        </w:r>
      </w:ins>
      <w:r w:rsidRPr="008135BD">
        <w:rPr>
          <w:rFonts w:ascii="Cambria" w:eastAsia="HGGothicE" w:hAnsi="Cambria" w:cs="Arial"/>
          <w:rPrChange w:id="303" w:author="Ryan Huang" w:date="2022-11-10T14:58:00Z">
            <w:rPr>
              <w:rFonts w:ascii="Cambria" w:eastAsia="HGGothicE" w:hAnsi="Cambria" w:cs="Arial"/>
              <w:sz w:val="20"/>
              <w:szCs w:val="20"/>
            </w:rPr>
          </w:rPrChange>
        </w:rPr>
        <w:t xml:space="preserve"> for members of different racial groups. Public prosecutors often decide to negotiate with defendants and prosecute them for some or fewer crimes than they have initially been charged with in a system called plea bargaining. Plea bargains make up over 90% of criminal cases in North Carolina, where bias can play out in a subtle and nuanced manner. We investigate whether the difference in the initial and final charge is constant by race.</w:t>
      </w:r>
    </w:p>
    <w:p w14:paraId="58389594" w14:textId="0DD9CCD9" w:rsidR="6FAAA868" w:rsidRPr="008135BD" w:rsidRDefault="200CBD7D" w:rsidP="00F60BCE">
      <w:pPr>
        <w:spacing w:after="120" w:line="276" w:lineRule="auto"/>
        <w:rPr>
          <w:rFonts w:ascii="Cambria" w:eastAsia="HGGothicE" w:hAnsi="Cambria" w:cs="Arial"/>
          <w:b/>
          <w:bCs/>
          <w:sz w:val="28"/>
          <w:szCs w:val="28"/>
          <w:rPrChange w:id="304" w:author="Ryan Huang" w:date="2022-11-10T14:58:00Z">
            <w:rPr>
              <w:rFonts w:ascii="Cambria" w:eastAsia="HGGothicE" w:hAnsi="Cambria" w:cs="Arial"/>
              <w:b/>
              <w:bCs/>
            </w:rPr>
          </w:rPrChange>
        </w:rPr>
      </w:pPr>
      <w:r w:rsidRPr="008135BD">
        <w:rPr>
          <w:rFonts w:ascii="Cambria" w:eastAsia="HGGothicE" w:hAnsi="Cambria" w:cs="Arial"/>
          <w:b/>
          <w:bCs/>
          <w:sz w:val="28"/>
          <w:szCs w:val="28"/>
          <w:rPrChange w:id="305" w:author="Ryan Huang" w:date="2022-11-10T14:58:00Z">
            <w:rPr>
              <w:rFonts w:ascii="Cambria" w:eastAsia="HGGothicE" w:hAnsi="Cambria" w:cs="Arial"/>
              <w:b/>
              <w:bCs/>
            </w:rPr>
          </w:rPrChange>
        </w:rPr>
        <w:t>Regression Analysis</w:t>
      </w:r>
    </w:p>
    <w:p w14:paraId="2097EBC6" w14:textId="1C9993B2" w:rsidR="6FAAA868" w:rsidRPr="007A457F" w:rsidRDefault="200CBD7D" w:rsidP="00F60BCE">
      <w:pPr>
        <w:spacing w:after="120" w:line="276" w:lineRule="auto"/>
        <w:rPr>
          <w:rFonts w:ascii="Cambria" w:eastAsia="HGGothicE" w:hAnsi="Cambria" w:cs="Arial"/>
          <w:rPrChange w:id="306" w:author="Ryan Huang" w:date="2022-11-10T15:32:00Z">
            <w:rPr>
              <w:rFonts w:ascii="Cambria" w:eastAsia="HGGothicE" w:hAnsi="Cambria" w:cs="Arial"/>
              <w:sz w:val="20"/>
              <w:szCs w:val="20"/>
            </w:rPr>
          </w:rPrChange>
        </w:rPr>
      </w:pPr>
      <w:r w:rsidRPr="007A457F">
        <w:rPr>
          <w:rFonts w:ascii="Cambria" w:eastAsia="HGGothicE" w:hAnsi="Cambria" w:cs="Arial"/>
          <w:rPrChange w:id="307" w:author="Ryan Huang" w:date="2022-11-10T15:32:00Z">
            <w:rPr>
              <w:rFonts w:ascii="Cambria" w:eastAsia="HGGothicE" w:hAnsi="Cambria" w:cs="Arial"/>
              <w:sz w:val="20"/>
              <w:szCs w:val="20"/>
            </w:rPr>
          </w:rPrChange>
        </w:rPr>
        <w:t xml:space="preserve">In the second step of this study, we are interested in modelling the </w:t>
      </w:r>
      <w:r w:rsidR="15B0CA30" w:rsidRPr="007A457F">
        <w:rPr>
          <w:rFonts w:ascii="Cambria" w:eastAsia="HGGothicE" w:hAnsi="Cambria" w:cs="Arial"/>
          <w:rPrChange w:id="308" w:author="Ryan Huang" w:date="2022-11-10T15:32:00Z">
            <w:rPr>
              <w:rFonts w:ascii="Cambria" w:eastAsia="HGGothicE" w:hAnsi="Cambria" w:cs="Arial"/>
              <w:sz w:val="20"/>
              <w:szCs w:val="20"/>
            </w:rPr>
          </w:rPrChange>
        </w:rPr>
        <w:t>sentence that an individual is likely to receive based on factors such as race, gender, history of crime</w:t>
      </w:r>
      <w:r w:rsidR="2A1DE9CE" w:rsidRPr="007A457F">
        <w:rPr>
          <w:rFonts w:ascii="Cambria" w:eastAsia="HGGothicE" w:hAnsi="Cambria" w:cs="Arial"/>
          <w:rPrChange w:id="309" w:author="Ryan Huang" w:date="2022-11-10T15:32:00Z">
            <w:rPr>
              <w:rFonts w:ascii="Cambria" w:eastAsia="HGGothicE" w:hAnsi="Cambria" w:cs="Arial"/>
              <w:sz w:val="20"/>
              <w:szCs w:val="20"/>
            </w:rPr>
          </w:rPrChange>
        </w:rPr>
        <w:t>,</w:t>
      </w:r>
      <w:r w:rsidR="15B0CA30" w:rsidRPr="007A457F">
        <w:rPr>
          <w:rFonts w:ascii="Cambria" w:eastAsia="HGGothicE" w:hAnsi="Cambria" w:cs="Arial"/>
          <w:rPrChange w:id="310" w:author="Ryan Huang" w:date="2022-11-10T15:32:00Z">
            <w:rPr>
              <w:rFonts w:ascii="Cambria" w:eastAsia="HGGothicE" w:hAnsi="Cambria" w:cs="Arial"/>
              <w:sz w:val="20"/>
              <w:szCs w:val="20"/>
            </w:rPr>
          </w:rPrChange>
        </w:rPr>
        <w:t xml:space="preserve"> and type of felony</w:t>
      </w:r>
      <w:r w:rsidR="7EA47C93" w:rsidRPr="007A457F">
        <w:rPr>
          <w:rFonts w:ascii="Cambria" w:eastAsia="HGGothicE" w:hAnsi="Cambria" w:cs="Arial"/>
          <w:rPrChange w:id="311" w:author="Ryan Huang" w:date="2022-11-10T15:32:00Z">
            <w:rPr>
              <w:rFonts w:ascii="Cambria" w:eastAsia="HGGothicE" w:hAnsi="Cambria" w:cs="Arial"/>
              <w:sz w:val="20"/>
              <w:szCs w:val="20"/>
            </w:rPr>
          </w:rPrChange>
        </w:rPr>
        <w:t>.</w:t>
      </w:r>
      <w:r w:rsidR="6211ED26" w:rsidRPr="007A457F">
        <w:rPr>
          <w:rFonts w:ascii="Cambria" w:eastAsia="HGGothicE" w:hAnsi="Cambria" w:cs="Arial"/>
          <w:rPrChange w:id="312" w:author="Ryan Huang" w:date="2022-11-10T15:32:00Z">
            <w:rPr>
              <w:rFonts w:ascii="Cambria" w:eastAsia="HGGothicE" w:hAnsi="Cambria" w:cs="Arial"/>
              <w:sz w:val="20"/>
              <w:szCs w:val="20"/>
            </w:rPr>
          </w:rPrChange>
        </w:rPr>
        <w:t xml:space="preserve"> This is a complicated model since the target variable does not lie on a linear axis, but </w:t>
      </w:r>
      <w:del w:id="313" w:author="Ryan Huang" w:date="2022-11-10T15:33:00Z">
        <w:r w:rsidR="6211ED26" w:rsidRPr="007A457F" w:rsidDel="003A75A6">
          <w:rPr>
            <w:rFonts w:ascii="Cambria" w:eastAsia="HGGothicE" w:hAnsi="Cambria" w:cs="Arial"/>
            <w:rPrChange w:id="314" w:author="Ryan Huang" w:date="2022-11-10T15:32:00Z">
              <w:rPr>
                <w:rFonts w:ascii="Cambria" w:eastAsia="HGGothicE" w:hAnsi="Cambria" w:cs="Arial"/>
                <w:sz w:val="20"/>
                <w:szCs w:val="20"/>
              </w:rPr>
            </w:rPrChange>
          </w:rPr>
          <w:delText xml:space="preserve">rather </w:delText>
        </w:r>
      </w:del>
      <w:r w:rsidR="6211ED26" w:rsidRPr="007A457F">
        <w:rPr>
          <w:rFonts w:ascii="Cambria" w:eastAsia="HGGothicE" w:hAnsi="Cambria" w:cs="Arial"/>
          <w:rPrChange w:id="315" w:author="Ryan Huang" w:date="2022-11-10T15:32:00Z">
            <w:rPr>
              <w:rFonts w:ascii="Cambria" w:eastAsia="HGGothicE" w:hAnsi="Cambria" w:cs="Arial"/>
              <w:sz w:val="20"/>
              <w:szCs w:val="20"/>
            </w:rPr>
          </w:rPrChange>
        </w:rPr>
        <w:t xml:space="preserve">takes the shape of a matrix. We have yet to finalize the details of this </w:t>
      </w:r>
      <w:r w:rsidR="38406360" w:rsidRPr="007A457F">
        <w:rPr>
          <w:rFonts w:ascii="Cambria" w:eastAsia="HGGothicE" w:hAnsi="Cambria" w:cs="Arial"/>
          <w:rPrChange w:id="316" w:author="Ryan Huang" w:date="2022-11-10T15:32:00Z">
            <w:rPr>
              <w:rFonts w:ascii="Cambria" w:eastAsia="HGGothicE" w:hAnsi="Cambria" w:cs="Arial"/>
              <w:sz w:val="20"/>
              <w:szCs w:val="20"/>
            </w:rPr>
          </w:rPrChange>
        </w:rPr>
        <w:t>model,</w:t>
      </w:r>
      <w:r w:rsidR="6211ED26" w:rsidRPr="007A457F">
        <w:rPr>
          <w:rFonts w:ascii="Cambria" w:eastAsia="HGGothicE" w:hAnsi="Cambria" w:cs="Arial"/>
          <w:rPrChange w:id="317" w:author="Ryan Huang" w:date="2022-11-10T15:32:00Z">
            <w:rPr>
              <w:rFonts w:ascii="Cambria" w:eastAsia="HGGothicE" w:hAnsi="Cambria" w:cs="Arial"/>
              <w:sz w:val="20"/>
              <w:szCs w:val="20"/>
            </w:rPr>
          </w:rPrChange>
        </w:rPr>
        <w:t xml:space="preserve"> but we will use ei</w:t>
      </w:r>
      <w:r w:rsidR="3EA6F9C4" w:rsidRPr="007A457F">
        <w:rPr>
          <w:rFonts w:ascii="Cambria" w:eastAsia="HGGothicE" w:hAnsi="Cambria" w:cs="Arial"/>
          <w:rPrChange w:id="318" w:author="Ryan Huang" w:date="2022-11-10T15:32:00Z">
            <w:rPr>
              <w:rFonts w:ascii="Cambria" w:eastAsia="HGGothicE" w:hAnsi="Cambria" w:cs="Arial"/>
              <w:sz w:val="20"/>
              <w:szCs w:val="20"/>
            </w:rPr>
          </w:rPrChange>
        </w:rPr>
        <w:t xml:space="preserve">ther a linear or logistic regression since these </w:t>
      </w:r>
      <w:del w:id="319" w:author="Ryan Huang" w:date="2022-11-10T15:34:00Z">
        <w:r w:rsidR="3EA6F9C4" w:rsidRPr="007A457F" w:rsidDel="00B6754F">
          <w:rPr>
            <w:rFonts w:ascii="Cambria" w:eastAsia="HGGothicE" w:hAnsi="Cambria" w:cs="Arial"/>
            <w:rPrChange w:id="320" w:author="Ryan Huang" w:date="2022-11-10T15:32:00Z">
              <w:rPr>
                <w:rFonts w:ascii="Cambria" w:eastAsia="HGGothicE" w:hAnsi="Cambria" w:cs="Arial"/>
                <w:sz w:val="20"/>
                <w:szCs w:val="20"/>
              </w:rPr>
            </w:rPrChange>
          </w:rPr>
          <w:delText xml:space="preserve">types of </w:delText>
        </w:r>
      </w:del>
      <w:r w:rsidR="3EA6F9C4" w:rsidRPr="007A457F">
        <w:rPr>
          <w:rFonts w:ascii="Cambria" w:eastAsia="HGGothicE" w:hAnsi="Cambria" w:cs="Arial"/>
          <w:rPrChange w:id="321" w:author="Ryan Huang" w:date="2022-11-10T15:32:00Z">
            <w:rPr>
              <w:rFonts w:ascii="Cambria" w:eastAsia="HGGothicE" w:hAnsi="Cambria" w:cs="Arial"/>
              <w:sz w:val="20"/>
              <w:szCs w:val="20"/>
            </w:rPr>
          </w:rPrChange>
        </w:rPr>
        <w:t>models have high interpretability.</w:t>
      </w:r>
      <w:r w:rsidR="6211ED26" w:rsidRPr="007A457F">
        <w:rPr>
          <w:rFonts w:ascii="Cambria" w:eastAsia="HGGothicE" w:hAnsi="Cambria" w:cs="Arial"/>
          <w:rPrChange w:id="322" w:author="Ryan Huang" w:date="2022-11-10T15:32:00Z">
            <w:rPr>
              <w:rFonts w:ascii="Cambria" w:eastAsia="HGGothicE" w:hAnsi="Cambria" w:cs="Arial"/>
              <w:sz w:val="20"/>
              <w:szCs w:val="20"/>
            </w:rPr>
          </w:rPrChange>
        </w:rPr>
        <w:t xml:space="preserve"> </w:t>
      </w:r>
      <w:r w:rsidR="23FCE467" w:rsidRPr="007A457F">
        <w:rPr>
          <w:rFonts w:ascii="Cambria" w:eastAsia="HGGothicE" w:hAnsi="Cambria" w:cs="Arial"/>
          <w:rPrChange w:id="323" w:author="Ryan Huang" w:date="2022-11-10T15:32:00Z">
            <w:rPr>
              <w:rFonts w:ascii="Cambria" w:eastAsia="HGGothicE" w:hAnsi="Cambria" w:cs="Arial"/>
              <w:sz w:val="20"/>
              <w:szCs w:val="20"/>
            </w:rPr>
          </w:rPrChange>
        </w:rPr>
        <w:t xml:space="preserve">We are interested in the R-square and statistical significance of the coefficients in our regression. </w:t>
      </w:r>
      <w:commentRangeStart w:id="324"/>
      <w:r w:rsidR="23FCE467" w:rsidRPr="007A457F">
        <w:rPr>
          <w:rFonts w:ascii="Cambria" w:eastAsia="HGGothicE" w:hAnsi="Cambria" w:cs="Arial"/>
          <w:rPrChange w:id="325" w:author="Ryan Huang" w:date="2022-11-10T15:32:00Z">
            <w:rPr>
              <w:rFonts w:ascii="Cambria" w:eastAsia="HGGothicE" w:hAnsi="Cambria" w:cs="Arial"/>
              <w:sz w:val="20"/>
              <w:szCs w:val="20"/>
            </w:rPr>
          </w:rPrChange>
        </w:rPr>
        <w:t>We hope to see a significant impact of race o</w:t>
      </w:r>
      <w:r w:rsidR="359866DD" w:rsidRPr="007A457F">
        <w:rPr>
          <w:rFonts w:ascii="Cambria" w:eastAsia="HGGothicE" w:hAnsi="Cambria" w:cs="Arial"/>
          <w:rPrChange w:id="326" w:author="Ryan Huang" w:date="2022-11-10T15:32:00Z">
            <w:rPr>
              <w:rFonts w:ascii="Cambria" w:eastAsia="HGGothicE" w:hAnsi="Cambria" w:cs="Arial"/>
              <w:sz w:val="20"/>
              <w:szCs w:val="20"/>
            </w:rPr>
          </w:rPrChange>
        </w:rPr>
        <w:t xml:space="preserve">n </w:t>
      </w:r>
      <w:r w:rsidR="23FCE467" w:rsidRPr="007A457F">
        <w:rPr>
          <w:rFonts w:ascii="Cambria" w:eastAsia="HGGothicE" w:hAnsi="Cambria" w:cs="Arial"/>
          <w:rPrChange w:id="327" w:author="Ryan Huang" w:date="2022-11-10T15:32:00Z">
            <w:rPr>
              <w:rFonts w:ascii="Cambria" w:eastAsia="HGGothicE" w:hAnsi="Cambria" w:cs="Arial"/>
              <w:sz w:val="20"/>
              <w:szCs w:val="20"/>
            </w:rPr>
          </w:rPrChange>
        </w:rPr>
        <w:t xml:space="preserve">the length </w:t>
      </w:r>
      <w:r w:rsidR="6FB9C810" w:rsidRPr="007A457F">
        <w:rPr>
          <w:rFonts w:ascii="Cambria" w:eastAsia="HGGothicE" w:hAnsi="Cambria" w:cs="Arial"/>
          <w:rPrChange w:id="328" w:author="Ryan Huang" w:date="2022-11-10T15:32:00Z">
            <w:rPr>
              <w:rFonts w:ascii="Cambria" w:eastAsia="HGGothicE" w:hAnsi="Cambria" w:cs="Arial"/>
              <w:sz w:val="20"/>
              <w:szCs w:val="20"/>
            </w:rPr>
          </w:rPrChange>
        </w:rPr>
        <w:t>of an individual’s sentence</w:t>
      </w:r>
      <w:commentRangeEnd w:id="324"/>
      <w:r w:rsidR="00B6754F">
        <w:rPr>
          <w:rStyle w:val="CommentReference"/>
        </w:rPr>
        <w:commentReference w:id="324"/>
      </w:r>
      <w:r w:rsidR="6FB9C810" w:rsidRPr="007A457F">
        <w:rPr>
          <w:rFonts w:ascii="Cambria" w:eastAsia="HGGothicE" w:hAnsi="Cambria" w:cs="Arial"/>
          <w:rPrChange w:id="329" w:author="Ryan Huang" w:date="2022-11-10T15:32:00Z">
            <w:rPr>
              <w:rFonts w:ascii="Cambria" w:eastAsia="HGGothicE" w:hAnsi="Cambria" w:cs="Arial"/>
              <w:sz w:val="20"/>
              <w:szCs w:val="20"/>
            </w:rPr>
          </w:rPrChange>
        </w:rPr>
        <w:t xml:space="preserve">. </w:t>
      </w:r>
    </w:p>
    <w:p w14:paraId="580082D2" w14:textId="6272D621" w:rsidR="3ED9B9B4" w:rsidRPr="007A457F" w:rsidRDefault="6A3BBE5B" w:rsidP="00F60BCE">
      <w:pPr>
        <w:spacing w:after="120" w:line="276" w:lineRule="auto"/>
        <w:rPr>
          <w:rFonts w:ascii="Cambria" w:eastAsia="HGGothicE" w:hAnsi="Cambria" w:cs="Arial"/>
          <w:rPrChange w:id="330" w:author="Ryan Huang" w:date="2022-11-10T15:32:00Z">
            <w:rPr>
              <w:rFonts w:ascii="Cambria" w:eastAsia="HGGothicE" w:hAnsi="Cambria" w:cs="Arial"/>
              <w:sz w:val="20"/>
              <w:szCs w:val="20"/>
            </w:rPr>
          </w:rPrChange>
        </w:rPr>
      </w:pPr>
      <w:r w:rsidRPr="007A457F">
        <w:rPr>
          <w:rFonts w:ascii="Cambria" w:eastAsia="HGGothicE" w:hAnsi="Cambria" w:cs="Arial"/>
          <w:rPrChange w:id="331" w:author="Ryan Huang" w:date="2022-11-10T15:32:00Z">
            <w:rPr>
              <w:rFonts w:ascii="Cambria" w:eastAsia="HGGothicE" w:hAnsi="Cambria" w:cs="Arial"/>
              <w:sz w:val="20"/>
              <w:szCs w:val="20"/>
            </w:rPr>
          </w:rPrChange>
        </w:rPr>
        <w:t>(</w:t>
      </w:r>
      <w:r w:rsidR="6FB9C810" w:rsidRPr="007A457F">
        <w:rPr>
          <w:rFonts w:ascii="Cambria" w:eastAsia="HGGothicE" w:hAnsi="Cambria" w:cs="Arial"/>
          <w:rPrChange w:id="332" w:author="Ryan Huang" w:date="2022-11-10T15:32:00Z">
            <w:rPr>
              <w:rFonts w:ascii="Cambria" w:eastAsia="HGGothicE" w:hAnsi="Cambria" w:cs="Arial"/>
              <w:sz w:val="20"/>
              <w:szCs w:val="20"/>
            </w:rPr>
          </w:rPrChange>
        </w:rPr>
        <w:t xml:space="preserve">We acknowledge the complexity of the legal system and know this is a difficult effect to measure. We have recently obtained a sample of our data and are still making the effort to obtain the </w:t>
      </w:r>
      <w:r w:rsidR="489386F5" w:rsidRPr="007A457F">
        <w:rPr>
          <w:rFonts w:ascii="Cambria" w:eastAsia="HGGothicE" w:hAnsi="Cambria" w:cs="Arial"/>
          <w:rPrChange w:id="333" w:author="Ryan Huang" w:date="2022-11-10T15:32:00Z">
            <w:rPr>
              <w:rFonts w:ascii="Cambria" w:eastAsia="HGGothicE" w:hAnsi="Cambria" w:cs="Arial"/>
              <w:sz w:val="20"/>
              <w:szCs w:val="20"/>
            </w:rPr>
          </w:rPrChange>
        </w:rPr>
        <w:t>whole dataset</w:t>
      </w:r>
      <w:r w:rsidR="7D3DC866" w:rsidRPr="007A457F">
        <w:rPr>
          <w:rFonts w:ascii="Cambria" w:eastAsia="HGGothicE" w:hAnsi="Cambria" w:cs="Arial"/>
          <w:rPrChange w:id="334" w:author="Ryan Huang" w:date="2022-11-10T15:32:00Z">
            <w:rPr>
              <w:rFonts w:ascii="Cambria" w:eastAsia="HGGothicE" w:hAnsi="Cambria" w:cs="Arial"/>
              <w:sz w:val="20"/>
              <w:szCs w:val="20"/>
            </w:rPr>
          </w:rPrChange>
        </w:rPr>
        <w:t xml:space="preserve">. We are working with our client to follow a modelling framework </w:t>
      </w:r>
      <w:r w:rsidR="5319C59F" w:rsidRPr="007A457F">
        <w:rPr>
          <w:rFonts w:ascii="Cambria" w:eastAsia="HGGothicE" w:hAnsi="Cambria" w:cs="Arial"/>
          <w:rPrChange w:id="335" w:author="Ryan Huang" w:date="2022-11-10T15:32:00Z">
            <w:rPr>
              <w:rFonts w:ascii="Cambria" w:eastAsia="HGGothicE" w:hAnsi="Cambria" w:cs="Arial"/>
              <w:sz w:val="20"/>
              <w:szCs w:val="20"/>
            </w:rPr>
          </w:rPrChange>
        </w:rPr>
        <w:t>like</w:t>
      </w:r>
      <w:r w:rsidR="7D3DC866" w:rsidRPr="007A457F">
        <w:rPr>
          <w:rFonts w:ascii="Cambria" w:eastAsia="HGGothicE" w:hAnsi="Cambria" w:cs="Arial"/>
          <w:rPrChange w:id="336" w:author="Ryan Huang" w:date="2022-11-10T15:32:00Z">
            <w:rPr>
              <w:rFonts w:ascii="Cambria" w:eastAsia="HGGothicE" w:hAnsi="Cambria" w:cs="Arial"/>
              <w:sz w:val="20"/>
              <w:szCs w:val="20"/>
            </w:rPr>
          </w:rPrChange>
        </w:rPr>
        <w:t xml:space="preserve"> what has been done at the federal level, and the details will take a little longer to hash out. We are also working on submitting an IRB to ob</w:t>
      </w:r>
      <w:r w:rsidR="7891A880" w:rsidRPr="007A457F">
        <w:rPr>
          <w:rFonts w:ascii="Cambria" w:eastAsia="HGGothicE" w:hAnsi="Cambria" w:cs="Arial"/>
          <w:rPrChange w:id="337" w:author="Ryan Huang" w:date="2022-11-10T15:32:00Z">
            <w:rPr>
              <w:rFonts w:ascii="Cambria" w:eastAsia="HGGothicE" w:hAnsi="Cambria" w:cs="Arial"/>
              <w:sz w:val="20"/>
              <w:szCs w:val="20"/>
            </w:rPr>
          </w:rPrChange>
        </w:rPr>
        <w:t>tain the full dataset.)</w:t>
      </w:r>
    </w:p>
    <w:p w14:paraId="77181511" w14:textId="01406245" w:rsidR="3ED9B9B4" w:rsidRDefault="3ED9B9B4" w:rsidP="00F60BCE">
      <w:pPr>
        <w:spacing w:after="120" w:line="276" w:lineRule="auto"/>
      </w:pPr>
      <w:r>
        <w:br w:type="page"/>
      </w:r>
    </w:p>
    <w:p w14:paraId="382B250C" w14:textId="29183581" w:rsidR="3ED9B9B4" w:rsidRDefault="3ED9B9B4" w:rsidP="00F60BCE">
      <w:pPr>
        <w:spacing w:after="120" w:line="276" w:lineRule="auto"/>
        <w:rPr>
          <w:rFonts w:ascii="Cambria" w:eastAsia="HGGothicE" w:hAnsi="Cambria" w:cs="Arial"/>
          <w:sz w:val="20"/>
          <w:szCs w:val="20"/>
        </w:rPr>
      </w:pPr>
    </w:p>
    <w:p w14:paraId="66B2D77C" w14:textId="09B90352" w:rsidR="3ED9B9B4" w:rsidRPr="008135BD" w:rsidRDefault="3ED9B9B4" w:rsidP="00F60BCE">
      <w:pPr>
        <w:spacing w:after="120" w:line="276" w:lineRule="auto"/>
        <w:rPr>
          <w:rFonts w:ascii="Cambria" w:eastAsia="HGGothicE" w:hAnsi="Cambria" w:cs="Arial"/>
          <w:b/>
          <w:bCs/>
          <w:sz w:val="32"/>
          <w:szCs w:val="32"/>
          <w:rPrChange w:id="338" w:author="Ryan Huang" w:date="2022-11-10T14:58:00Z">
            <w:rPr>
              <w:rFonts w:ascii="Cambria" w:eastAsia="HGGothicE" w:hAnsi="Cambria" w:cs="Arial"/>
              <w:sz w:val="20"/>
              <w:szCs w:val="20"/>
            </w:rPr>
          </w:rPrChange>
        </w:rPr>
      </w:pPr>
      <w:r w:rsidRPr="008135BD">
        <w:rPr>
          <w:rFonts w:ascii="Cambria" w:eastAsia="HGGothicE" w:hAnsi="Cambria" w:cs="Arial"/>
          <w:b/>
          <w:bCs/>
          <w:sz w:val="32"/>
          <w:szCs w:val="32"/>
          <w:rPrChange w:id="339" w:author="Ryan Huang" w:date="2022-11-10T14:58:00Z">
            <w:rPr>
              <w:rFonts w:ascii="Cambria" w:eastAsia="HGGothicE" w:hAnsi="Cambria" w:cs="Arial"/>
              <w:sz w:val="20"/>
              <w:szCs w:val="20"/>
            </w:rPr>
          </w:rPrChange>
        </w:rPr>
        <w:t>References:</w:t>
      </w:r>
    </w:p>
    <w:p w14:paraId="00676A45" w14:textId="6A8CD3B7" w:rsidR="3A09FB3D" w:rsidRDefault="3A09FB3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1. Hinton E, Henderson L &amp; Reed C (2018), An Unjust Burden: The Disparate Treatment of Black Americans in the Criminal Justice System. https://www.vera.org/publications/for-the-record-unjust-burden</w:t>
      </w:r>
    </w:p>
    <w:p w14:paraId="3FE6C82B" w14:textId="15640C68" w:rsidR="3A09FB3D" w:rsidRDefault="3A09FB3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2. Gilbert C (2022), Beneath the Statistics: The Structural and Systemic Causes of Our Wrongful Conviction Problem. https://www.georgiainnocenceproject.org/2022/02/01/beneath-the-statistics-the-structural-and-systemic-causes-of-our-wrongful-conviction-problem/</w:t>
      </w:r>
    </w:p>
    <w:p w14:paraId="38A1D479" w14:textId="1003D415" w:rsidR="11A42E76" w:rsidRDefault="3A09FB3D"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3</w:t>
      </w:r>
      <w:r w:rsidR="11A42E76" w:rsidRPr="6CAF0C5A">
        <w:rPr>
          <w:rFonts w:ascii="Cambria" w:eastAsia="HGGothicE" w:hAnsi="Cambria" w:cs="Arial"/>
          <w:sz w:val="20"/>
          <w:szCs w:val="20"/>
        </w:rPr>
        <w:t xml:space="preserve">. </w:t>
      </w:r>
      <w:proofErr w:type="spellStart"/>
      <w:r w:rsidR="3ED9B9B4" w:rsidRPr="6CAF0C5A">
        <w:rPr>
          <w:rFonts w:ascii="Cambria" w:eastAsia="HGGothicE" w:hAnsi="Cambria" w:cs="Arial"/>
          <w:sz w:val="20"/>
          <w:szCs w:val="20"/>
        </w:rPr>
        <w:t>Ciocanel</w:t>
      </w:r>
      <w:proofErr w:type="spellEnd"/>
      <w:r w:rsidR="3ED9B9B4" w:rsidRPr="6CAF0C5A">
        <w:rPr>
          <w:rFonts w:ascii="Cambria" w:eastAsia="HGGothicE" w:hAnsi="Cambria" w:cs="Arial"/>
          <w:sz w:val="20"/>
          <w:szCs w:val="20"/>
        </w:rPr>
        <w:t xml:space="preserve"> M-V, Topaz CM, Santorella R, Sen S, Smith CM, Hufstetler A (2020) JUSTFAIR: Judicial System Transparency through Federal Archive Inferred Records. </w:t>
      </w:r>
      <w:proofErr w:type="spellStart"/>
      <w:r w:rsidR="3ED9B9B4" w:rsidRPr="6CAF0C5A">
        <w:rPr>
          <w:rFonts w:ascii="Cambria" w:eastAsia="HGGothicE" w:hAnsi="Cambria" w:cs="Arial"/>
          <w:sz w:val="20"/>
          <w:szCs w:val="20"/>
        </w:rPr>
        <w:t>PLoS</w:t>
      </w:r>
      <w:proofErr w:type="spellEnd"/>
      <w:r w:rsidR="3ED9B9B4" w:rsidRPr="6CAF0C5A">
        <w:rPr>
          <w:rFonts w:ascii="Cambria" w:eastAsia="HGGothicE" w:hAnsi="Cambria" w:cs="Arial"/>
          <w:sz w:val="20"/>
          <w:szCs w:val="20"/>
        </w:rPr>
        <w:t xml:space="preserve"> ONE 15(10): e0241381. </w:t>
      </w:r>
      <w:hyperlink r:id="rId16">
        <w:r w:rsidR="3ED9B9B4" w:rsidRPr="6CAF0C5A">
          <w:rPr>
            <w:rFonts w:ascii="Cambria" w:eastAsia="HGGothicE" w:hAnsi="Cambria" w:cs="Arial"/>
            <w:sz w:val="20"/>
            <w:szCs w:val="20"/>
          </w:rPr>
          <w:t>https://doi.org/10.1371/journal.pone.0241381</w:t>
        </w:r>
      </w:hyperlink>
    </w:p>
    <w:p w14:paraId="26C443BE" w14:textId="0981C2CC" w:rsidR="3ED9B9B4" w:rsidRDefault="0054AC16"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4</w:t>
      </w:r>
      <w:r w:rsidR="3ED9B9B4" w:rsidRPr="6CAF0C5A">
        <w:rPr>
          <w:rFonts w:ascii="Cambria" w:eastAsia="HGGothicE" w:hAnsi="Cambria" w:cs="Arial"/>
          <w:sz w:val="20"/>
          <w:szCs w:val="20"/>
        </w:rPr>
        <w:t>. The Sentencing Project, “Racial Disparity in Sentencing”, January 2005.</w:t>
      </w:r>
      <w:r w:rsidR="4326C73E" w:rsidRPr="6CAF0C5A">
        <w:rPr>
          <w:rFonts w:ascii="Cambria" w:eastAsia="HGGothicE" w:hAnsi="Cambria" w:cs="Arial"/>
          <w:sz w:val="20"/>
          <w:szCs w:val="20"/>
        </w:rPr>
        <w:t xml:space="preserve"> </w:t>
      </w:r>
      <w:hyperlink r:id="rId17">
        <w:r w:rsidR="3ED9B9B4" w:rsidRPr="6CAF0C5A">
          <w:rPr>
            <w:rFonts w:ascii="Cambria" w:eastAsia="HGGothicE" w:hAnsi="Cambria" w:cs="Arial"/>
            <w:sz w:val="20"/>
            <w:szCs w:val="20"/>
          </w:rPr>
          <w:t>https://www.opensocietyfoundations.org/publications/racial-disparity-sentencing</w:t>
        </w:r>
      </w:hyperlink>
    </w:p>
    <w:p w14:paraId="1EA7A021" w14:textId="10A87F88" w:rsidR="21450534" w:rsidRDefault="21450534"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 xml:space="preserve">5. Thompson, H. (2019). THE RACIAL HISTORY OF CRIMINAL JUSTICE IN AMERICA. Du </w:t>
      </w:r>
      <w:proofErr w:type="spellStart"/>
      <w:r w:rsidRPr="6CAF0C5A">
        <w:rPr>
          <w:rFonts w:ascii="Cambria" w:eastAsia="HGGothicE" w:hAnsi="Cambria" w:cs="Arial"/>
          <w:sz w:val="20"/>
          <w:szCs w:val="20"/>
        </w:rPr>
        <w:t>Bois</w:t>
      </w:r>
      <w:proofErr w:type="spellEnd"/>
      <w:r w:rsidRPr="6CAF0C5A">
        <w:rPr>
          <w:rFonts w:ascii="Cambria" w:eastAsia="HGGothicE" w:hAnsi="Cambria" w:cs="Arial"/>
          <w:sz w:val="20"/>
          <w:szCs w:val="20"/>
        </w:rPr>
        <w:t xml:space="preserve"> Review: Social Science Research on Race, 16(1), 221-241. doi:10.1017/S1742058X19000183</w:t>
      </w:r>
    </w:p>
    <w:p w14:paraId="26C54BDB" w14:textId="774745DB" w:rsidR="6FA5458E" w:rsidRDefault="6FA5458E" w:rsidP="00F60BCE">
      <w:pPr>
        <w:spacing w:after="120" w:line="276" w:lineRule="auto"/>
        <w:rPr>
          <w:rFonts w:ascii="Cambria" w:eastAsia="HGGothicE" w:hAnsi="Cambria" w:cs="Arial"/>
          <w:sz w:val="20"/>
          <w:szCs w:val="20"/>
        </w:rPr>
      </w:pPr>
      <w:r w:rsidRPr="6CAF0C5A">
        <w:rPr>
          <w:rFonts w:ascii="Cambria" w:eastAsia="HGGothicE" w:hAnsi="Cambria" w:cs="Arial"/>
          <w:sz w:val="20"/>
          <w:szCs w:val="20"/>
        </w:rPr>
        <w:t xml:space="preserve">6. Sentencing and Policy Advisory Commission, </w:t>
      </w:r>
      <w:r w:rsidR="78B3D875" w:rsidRPr="6CAF0C5A">
        <w:rPr>
          <w:rFonts w:ascii="Cambria" w:eastAsia="HGGothicE" w:hAnsi="Cambria" w:cs="Arial"/>
          <w:sz w:val="20"/>
          <w:szCs w:val="20"/>
        </w:rPr>
        <w:t>Punishment Grids. https://www.nccourts.gov/documents/publications/punishment-grids</w:t>
      </w:r>
    </w:p>
    <w:p w14:paraId="37AB13EC" w14:textId="4CAABEAD" w:rsidR="6CAF0C5A" w:rsidRDefault="6CAF0C5A" w:rsidP="00F60BCE">
      <w:pPr>
        <w:spacing w:after="120" w:line="276" w:lineRule="auto"/>
        <w:rPr>
          <w:rFonts w:ascii="Cambria" w:eastAsia="HGGothicE" w:hAnsi="Cambria" w:cs="Arial"/>
          <w:sz w:val="20"/>
          <w:szCs w:val="20"/>
        </w:rPr>
      </w:pPr>
    </w:p>
    <w:p w14:paraId="0358FA54" w14:textId="48BBC39C" w:rsidR="11A42E76" w:rsidRDefault="11A42E76" w:rsidP="00F60BCE">
      <w:pPr>
        <w:spacing w:after="120" w:line="276" w:lineRule="auto"/>
        <w:rPr>
          <w:rFonts w:ascii="Arial" w:hAnsi="Arial" w:cs="Arial"/>
          <w:sz w:val="16"/>
          <w:szCs w:val="16"/>
        </w:rPr>
      </w:pPr>
    </w:p>
    <w:p w14:paraId="785CE274" w14:textId="5B9F0E3A" w:rsidR="11A42E76" w:rsidRDefault="11A42E76" w:rsidP="00F60BCE">
      <w:pPr>
        <w:spacing w:after="120" w:line="276" w:lineRule="auto"/>
        <w:rPr>
          <w:rFonts w:ascii="Arial" w:hAnsi="Arial" w:cs="Arial"/>
          <w:sz w:val="16"/>
          <w:szCs w:val="16"/>
        </w:rPr>
      </w:pPr>
    </w:p>
    <w:sectPr w:rsidR="11A42E7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Huang" w:date="2022-11-10T15:36:00Z" w:initials="RH">
    <w:p w14:paraId="035A72C1" w14:textId="77777777" w:rsidR="00577B85" w:rsidRDefault="00577B85" w:rsidP="00055E84">
      <w:pPr>
        <w:pStyle w:val="CommentText"/>
      </w:pPr>
      <w:r>
        <w:rPr>
          <w:rStyle w:val="CommentReference"/>
        </w:rPr>
        <w:annotationRef/>
      </w:r>
      <w:r>
        <w:t>Incredibly well-written and organized submission. My only minor comments are there's some slight room to be more concise, try to use active voice more when possible, and be a little more specific in your analyses when you can. Otherwise great job!</w:t>
      </w:r>
    </w:p>
  </w:comment>
  <w:comment w:id="69" w:author="Ryan Huang" w:date="2022-11-10T15:17:00Z" w:initials="RH">
    <w:p w14:paraId="7C24C486" w14:textId="1EEE709C" w:rsidR="00A03957" w:rsidRDefault="00A03957" w:rsidP="00E01E7F">
      <w:pPr>
        <w:pStyle w:val="CommentText"/>
      </w:pPr>
      <w:r>
        <w:rPr>
          <w:rStyle w:val="CommentReference"/>
        </w:rPr>
        <w:annotationRef/>
      </w:r>
      <w:r>
        <w:t>This sentence on its own doesn't really say much. Either concisely rewrite in your own words what the purpose is, or remove the sentence.</w:t>
      </w:r>
    </w:p>
  </w:comment>
  <w:comment w:id="212" w:author="Ryan Huang" w:date="2022-11-10T15:28:00Z" w:initials="RH">
    <w:p w14:paraId="554E5A9C" w14:textId="77777777" w:rsidR="00E606CD" w:rsidRDefault="00E606CD" w:rsidP="00AB206C">
      <w:pPr>
        <w:pStyle w:val="CommentText"/>
      </w:pPr>
      <w:r>
        <w:rPr>
          <w:rStyle w:val="CommentReference"/>
        </w:rPr>
        <w:annotationRef/>
      </w:r>
      <w:r>
        <w:t>I'd think about moving this later if keeping it al all. It's a little out of place here both because it's speaking to the overall process rather than strictly Data, and the transition back to a variable definition feels a little rough.</w:t>
      </w:r>
    </w:p>
  </w:comment>
  <w:comment w:id="273" w:author="Ryan Huang" w:date="2022-11-10T15:01:00Z" w:initials="RH">
    <w:p w14:paraId="1CBEE789" w14:textId="04B04DB4" w:rsidR="00360F69" w:rsidRDefault="00360F69" w:rsidP="00BC3075">
      <w:pPr>
        <w:pStyle w:val="CommentText"/>
      </w:pPr>
      <w:r>
        <w:rPr>
          <w:rStyle w:val="CommentReference"/>
        </w:rPr>
        <w:annotationRef/>
      </w:r>
      <w:r>
        <w:t>I had to make this bigger. Never put in a figure that has a illegible font size</w:t>
      </w:r>
    </w:p>
  </w:comment>
  <w:comment w:id="287" w:author="Ryan Huang" w:date="2022-11-10T15:33:00Z" w:initials="RH">
    <w:p w14:paraId="16CE01E7" w14:textId="77777777" w:rsidR="004E6F2C" w:rsidRDefault="004E6F2C" w:rsidP="0099253C">
      <w:pPr>
        <w:pStyle w:val="CommentText"/>
      </w:pPr>
      <w:r>
        <w:rPr>
          <w:rStyle w:val="CommentReference"/>
        </w:rPr>
        <w:annotationRef/>
      </w:r>
      <w:r>
        <w:t>Ideally you want to be a little more specific with what you are looking at. Will you run a statistical test to compare distributions? How are you actually quantifying any difference?</w:t>
      </w:r>
    </w:p>
  </w:comment>
  <w:comment w:id="297" w:author="Ryan Huang" w:date="2022-11-10T15:31:00Z" w:initials="RH">
    <w:p w14:paraId="6E7EC6D2" w14:textId="713E2AE0" w:rsidR="007A457F" w:rsidRDefault="007A457F" w:rsidP="008539AB">
      <w:pPr>
        <w:pStyle w:val="CommentText"/>
      </w:pPr>
      <w:r>
        <w:rPr>
          <w:rStyle w:val="CommentReference"/>
        </w:rPr>
        <w:annotationRef/>
      </w:r>
      <w:r>
        <w:t>I'm not crazy about the use of the word "cell" since it's very specific to Figure 1. It would be better to translate this concept back into its original context</w:t>
      </w:r>
    </w:p>
  </w:comment>
  <w:comment w:id="324" w:author="Ryan Huang" w:date="2022-11-10T15:34:00Z" w:initials="RH">
    <w:p w14:paraId="322C9BBD" w14:textId="77777777" w:rsidR="00B6754F" w:rsidRDefault="00B6754F" w:rsidP="003255E9">
      <w:pPr>
        <w:pStyle w:val="CommentText"/>
      </w:pPr>
      <w:r>
        <w:rPr>
          <w:rStyle w:val="CommentReference"/>
        </w:rPr>
        <w:annotationRef/>
      </w:r>
      <w:r>
        <w:t xml:space="preserve">I hope not!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5A72C1" w15:done="0"/>
  <w15:commentEx w15:paraId="7C24C486" w15:done="0"/>
  <w15:commentEx w15:paraId="554E5A9C" w15:done="0"/>
  <w15:commentEx w15:paraId="1CBEE789" w15:done="0"/>
  <w15:commentEx w15:paraId="16CE01E7" w15:done="0"/>
  <w15:commentEx w15:paraId="6E7EC6D2" w15:done="0"/>
  <w15:commentEx w15:paraId="322C9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98EB" w16cex:dateUtc="2022-11-10T20:36:00Z"/>
  <w16cex:commentExtensible w16cex:durableId="2717947E" w16cex:dateUtc="2022-11-10T20:17:00Z"/>
  <w16cex:commentExtensible w16cex:durableId="27179738" w16cex:dateUtc="2022-11-10T20:28:00Z"/>
  <w16cex:commentExtensible w16cex:durableId="271790BA" w16cex:dateUtc="2022-11-10T20:01:00Z"/>
  <w16cex:commentExtensible w16cex:durableId="2717984F" w16cex:dateUtc="2022-11-10T20:33:00Z"/>
  <w16cex:commentExtensible w16cex:durableId="271797D6" w16cex:dateUtc="2022-11-10T20:31:00Z"/>
  <w16cex:commentExtensible w16cex:durableId="27179890" w16cex:dateUtc="2022-11-10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5A72C1" w16cid:durableId="271798EB"/>
  <w16cid:commentId w16cid:paraId="7C24C486" w16cid:durableId="2717947E"/>
  <w16cid:commentId w16cid:paraId="554E5A9C" w16cid:durableId="27179738"/>
  <w16cid:commentId w16cid:paraId="1CBEE789" w16cid:durableId="271790BA"/>
  <w16cid:commentId w16cid:paraId="16CE01E7" w16cid:durableId="2717984F"/>
  <w16cid:commentId w16cid:paraId="6E7EC6D2" w16cid:durableId="271797D6"/>
  <w16cid:commentId w16cid:paraId="322C9BBD" w16cid:durableId="2717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6868" w14:textId="77777777" w:rsidR="007C4590" w:rsidRDefault="007C4590" w:rsidP="0027200E">
      <w:r>
        <w:separator/>
      </w:r>
    </w:p>
  </w:endnote>
  <w:endnote w:type="continuationSeparator" w:id="0">
    <w:p w14:paraId="336603D0" w14:textId="77777777" w:rsidR="007C4590" w:rsidRDefault="007C4590" w:rsidP="0027200E">
      <w:r>
        <w:continuationSeparator/>
      </w:r>
    </w:p>
  </w:endnote>
  <w:endnote w:type="continuationNotice" w:id="1">
    <w:p w14:paraId="6AE55010" w14:textId="77777777" w:rsidR="007C4590" w:rsidRDefault="007C4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HGGothicE">
    <w:charset w:val="80"/>
    <w:family w:val="modern"/>
    <w:pitch w:val="fixed"/>
    <w:sig w:usb0="E00002FF" w:usb1="2AC7EDFE" w:usb2="00000012" w:usb3="00000000" w:csb0="0002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A42E76" w14:paraId="2A7E4E79" w14:textId="77777777" w:rsidTr="11A42E76">
      <w:tc>
        <w:tcPr>
          <w:tcW w:w="3120" w:type="dxa"/>
        </w:tcPr>
        <w:p w14:paraId="1799856A" w14:textId="178D3355" w:rsidR="11A42E76" w:rsidRDefault="11A42E76" w:rsidP="11A42E76">
          <w:pPr>
            <w:pStyle w:val="Header"/>
            <w:ind w:left="-115"/>
          </w:pPr>
        </w:p>
      </w:tc>
      <w:tc>
        <w:tcPr>
          <w:tcW w:w="3120" w:type="dxa"/>
        </w:tcPr>
        <w:p w14:paraId="224C743F" w14:textId="5AC01DA5" w:rsidR="11A42E76" w:rsidRDefault="11A42E76" w:rsidP="11A42E76">
          <w:pPr>
            <w:pStyle w:val="Header"/>
            <w:jc w:val="center"/>
          </w:pPr>
        </w:p>
      </w:tc>
      <w:tc>
        <w:tcPr>
          <w:tcW w:w="3120" w:type="dxa"/>
        </w:tcPr>
        <w:p w14:paraId="4D99F033" w14:textId="48472B18" w:rsidR="11A42E76" w:rsidRDefault="11A42E76" w:rsidP="11A42E76">
          <w:pPr>
            <w:pStyle w:val="Header"/>
            <w:ind w:right="-115"/>
            <w:jc w:val="right"/>
          </w:pPr>
        </w:p>
      </w:tc>
    </w:tr>
  </w:tbl>
  <w:p w14:paraId="5316FB95" w14:textId="33C3A462" w:rsidR="11A42E76" w:rsidRDefault="11A42E76" w:rsidP="11A4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8271" w14:textId="77777777" w:rsidR="007C4590" w:rsidRDefault="007C4590" w:rsidP="0027200E">
      <w:r>
        <w:separator/>
      </w:r>
    </w:p>
  </w:footnote>
  <w:footnote w:type="continuationSeparator" w:id="0">
    <w:p w14:paraId="08B3035E" w14:textId="77777777" w:rsidR="007C4590" w:rsidRDefault="007C4590" w:rsidP="0027200E">
      <w:r>
        <w:continuationSeparator/>
      </w:r>
    </w:p>
  </w:footnote>
  <w:footnote w:type="continuationNotice" w:id="1">
    <w:p w14:paraId="265AE43E" w14:textId="77777777" w:rsidR="007C4590" w:rsidRDefault="007C4590"/>
  </w:footnote>
  <w:footnote w:id="2">
    <w:p w14:paraId="771AC97A" w14:textId="7D652439" w:rsidR="6CAF0C5A" w:rsidRDefault="6CAF0C5A" w:rsidP="6CAF0C5A">
      <w:pPr>
        <w:pStyle w:val="FootnoteText"/>
      </w:pPr>
      <w:r w:rsidRPr="6CAF0C5A">
        <w:rPr>
          <w:rStyle w:val="FootnoteReference"/>
        </w:rPr>
        <w:footnoteRef/>
      </w:r>
      <w:r>
        <w:t xml:space="preserve"> </w:t>
      </w:r>
      <w:r w:rsidRPr="6CAF0C5A">
        <w:rPr>
          <w:rFonts w:ascii="Arial" w:eastAsia="Arial" w:hAnsi="Arial" w:cs="Arial"/>
          <w:sz w:val="16"/>
          <w:szCs w:val="16"/>
        </w:rPr>
        <w:t xml:space="preserve">Hinton E, Henderson L &amp; Reed C (2018), An Unjust Burden: The Disparate Treatment of Black Americans in the Criminal Justice System. </w:t>
      </w:r>
      <w:hyperlink r:id="rId1">
        <w:r w:rsidRPr="6CAF0C5A">
          <w:rPr>
            <w:rStyle w:val="Hyperlink"/>
            <w:rFonts w:ascii="Arial" w:eastAsia="Arial" w:hAnsi="Arial" w:cs="Arial"/>
            <w:sz w:val="16"/>
            <w:szCs w:val="16"/>
          </w:rPr>
          <w:t>https://www.vera.org/publications/for-the-record-unjust-burden</w:t>
        </w:r>
      </w:hyperlink>
    </w:p>
  </w:footnote>
  <w:footnote w:id="3">
    <w:p w14:paraId="3EFFC370" w14:textId="1CAAAD2C" w:rsidR="6CAF0C5A" w:rsidRDefault="6CAF0C5A" w:rsidP="6CAF0C5A">
      <w:pPr>
        <w:pStyle w:val="FootnoteText"/>
      </w:pPr>
      <w:r w:rsidRPr="6CAF0C5A">
        <w:rPr>
          <w:rStyle w:val="FootnoteReference"/>
        </w:rPr>
        <w:footnoteRef/>
      </w:r>
      <w:r>
        <w:t xml:space="preserve"> </w:t>
      </w:r>
      <w:r w:rsidRPr="6CAF0C5A">
        <w:rPr>
          <w:rFonts w:ascii="Arial" w:eastAsia="Arial" w:hAnsi="Arial" w:cs="Arial"/>
          <w:sz w:val="16"/>
          <w:szCs w:val="16"/>
        </w:rPr>
        <w:t>Gilbert C (2022), Beneath the Statistics: The Structural and Systemic Causes of Our Wrongful Conviction Problem. https://www.georgiainnocenceproject.org/2022/02/01/beneath-the-statistics-the-structural-and-systemic-causes-of-our-wrongful-conviction-problem/</w:t>
      </w:r>
    </w:p>
  </w:footnote>
  <w:footnote w:id="4">
    <w:p w14:paraId="0873DD39" w14:textId="524D1680" w:rsidR="6CAF0C5A" w:rsidRDefault="6CAF0C5A" w:rsidP="6CAF0C5A">
      <w:pPr>
        <w:spacing w:line="240" w:lineRule="exact"/>
      </w:pPr>
      <w:r w:rsidRPr="6CAF0C5A">
        <w:rPr>
          <w:rStyle w:val="FootnoteReference"/>
        </w:rPr>
        <w:footnoteRef/>
      </w:r>
      <w:r>
        <w:t xml:space="preserve"> </w:t>
      </w:r>
      <w:r w:rsidRPr="6CAF0C5A">
        <w:rPr>
          <w:rFonts w:ascii="Arial" w:eastAsia="Arial" w:hAnsi="Arial" w:cs="Arial"/>
          <w:sz w:val="16"/>
          <w:szCs w:val="16"/>
        </w:rPr>
        <w:t xml:space="preserve">Hinton E, Henderson L &amp; Reed C (2018), An Unjust Burden: The Disparate Treatment of Black Americans in the Criminal Justice System. </w:t>
      </w:r>
      <w:hyperlink r:id="rId2">
        <w:r w:rsidRPr="6CAF0C5A">
          <w:rPr>
            <w:rStyle w:val="Hyperlink"/>
            <w:rFonts w:ascii="Arial" w:eastAsia="Arial" w:hAnsi="Arial" w:cs="Arial"/>
            <w:sz w:val="16"/>
            <w:szCs w:val="16"/>
          </w:rPr>
          <w:t>https://www.vera.org/publications/for-the-record-unjust-burden</w:t>
        </w:r>
      </w:hyperlink>
    </w:p>
  </w:footnote>
  <w:footnote w:id="5">
    <w:p w14:paraId="423C8438" w14:textId="4989711E" w:rsidR="6CAF0C5A" w:rsidRDefault="6CAF0C5A" w:rsidP="6CAF0C5A">
      <w:pPr>
        <w:pStyle w:val="FootnoteText"/>
      </w:pPr>
      <w:r w:rsidRPr="6CAF0C5A">
        <w:rPr>
          <w:rStyle w:val="FootnoteReference"/>
        </w:rPr>
        <w:footnoteRef/>
      </w:r>
      <w:r>
        <w:t xml:space="preserve"> </w:t>
      </w:r>
      <w:proofErr w:type="spellStart"/>
      <w:r w:rsidRPr="6CAF0C5A">
        <w:rPr>
          <w:rFonts w:ascii="Arial" w:eastAsia="Arial" w:hAnsi="Arial" w:cs="Arial"/>
          <w:sz w:val="16"/>
          <w:szCs w:val="16"/>
        </w:rPr>
        <w:t>Ciocanel</w:t>
      </w:r>
      <w:proofErr w:type="spellEnd"/>
      <w:r w:rsidRPr="6CAF0C5A">
        <w:rPr>
          <w:rFonts w:ascii="Arial" w:eastAsia="Arial" w:hAnsi="Arial" w:cs="Arial"/>
          <w:sz w:val="16"/>
          <w:szCs w:val="16"/>
        </w:rPr>
        <w:t xml:space="preserve"> M-V, Topaz CM, Santorella R, Sen S, Smith CM, Hufstetler A (2020) JUSTFAIR: Judicial System Transparency through Federal Archive Inferred Records. </w:t>
      </w:r>
      <w:proofErr w:type="spellStart"/>
      <w:r w:rsidRPr="6CAF0C5A">
        <w:rPr>
          <w:rFonts w:ascii="Arial" w:eastAsia="Arial" w:hAnsi="Arial" w:cs="Arial"/>
          <w:sz w:val="16"/>
          <w:szCs w:val="16"/>
        </w:rPr>
        <w:t>PLoS</w:t>
      </w:r>
      <w:proofErr w:type="spellEnd"/>
      <w:r w:rsidRPr="6CAF0C5A">
        <w:rPr>
          <w:rFonts w:ascii="Arial" w:eastAsia="Arial" w:hAnsi="Arial" w:cs="Arial"/>
          <w:sz w:val="16"/>
          <w:szCs w:val="16"/>
        </w:rPr>
        <w:t xml:space="preserve"> ONE 15(10): e0241381. </w:t>
      </w:r>
      <w:hyperlink r:id="rId3">
        <w:r w:rsidRPr="6CAF0C5A">
          <w:rPr>
            <w:rStyle w:val="Hyperlink"/>
            <w:rFonts w:ascii="Arial" w:eastAsia="Arial" w:hAnsi="Arial" w:cs="Arial"/>
            <w:sz w:val="16"/>
            <w:szCs w:val="16"/>
          </w:rPr>
          <w:t>https://doi.org/10.1371/journal.pone.0241381</w:t>
        </w:r>
      </w:hyperlink>
    </w:p>
  </w:footnote>
  <w:footnote w:id="6">
    <w:p w14:paraId="4926C76D" w14:textId="2DBFA7F0" w:rsidR="6CAF0C5A" w:rsidRDefault="6CAF0C5A" w:rsidP="6CAF0C5A">
      <w:pPr>
        <w:pStyle w:val="FootnoteText"/>
      </w:pPr>
      <w:r w:rsidRPr="6CAF0C5A">
        <w:rPr>
          <w:rStyle w:val="FootnoteReference"/>
        </w:rPr>
        <w:footnoteRef/>
      </w:r>
      <w:r>
        <w:t xml:space="preserve"> </w:t>
      </w:r>
      <w:r w:rsidRPr="6CAF0C5A">
        <w:rPr>
          <w:rFonts w:ascii="Arial" w:eastAsia="Arial" w:hAnsi="Arial" w:cs="Arial"/>
          <w:sz w:val="16"/>
          <w:szCs w:val="16"/>
        </w:rPr>
        <w:t xml:space="preserve">The Sentencing Project, “Racial Disparity in Sentencing”, January 2005. </w:t>
      </w:r>
      <w:hyperlink r:id="rId4">
        <w:r w:rsidRPr="6CAF0C5A">
          <w:rPr>
            <w:rStyle w:val="Hyperlink"/>
            <w:rFonts w:ascii="Arial" w:eastAsia="Arial" w:hAnsi="Arial" w:cs="Arial"/>
            <w:sz w:val="16"/>
            <w:szCs w:val="16"/>
          </w:rPr>
          <w:t>https://www.opensocietyfoundations.org/publications/racial-disparity-sentencing</w:t>
        </w:r>
      </w:hyperlink>
    </w:p>
  </w:footnote>
  <w:footnote w:id="7">
    <w:p w14:paraId="3C7AF46D" w14:textId="367FAF34" w:rsidR="6CAF0C5A" w:rsidDel="00AB12EF" w:rsidRDefault="6CAF0C5A" w:rsidP="6CAF0C5A">
      <w:pPr>
        <w:pStyle w:val="FootnoteText"/>
        <w:rPr>
          <w:del w:id="61" w:author="Ryan Huang" w:date="2022-11-10T15:12:00Z"/>
        </w:rPr>
      </w:pPr>
      <w:del w:id="62" w:author="Ryan Huang" w:date="2022-11-10T15:12:00Z">
        <w:r w:rsidRPr="6CAF0C5A" w:rsidDel="00AB12EF">
          <w:rPr>
            <w:rStyle w:val="FootnoteReference"/>
          </w:rPr>
          <w:footnoteRef/>
        </w:r>
        <w:r w:rsidDel="00AB12EF">
          <w:delText xml:space="preserve"> https://www.sentencingproject.org/publications/un-report-on-racial-disparities/</w:delText>
        </w:r>
      </w:del>
    </w:p>
  </w:footnote>
  <w:footnote w:id="8">
    <w:p w14:paraId="648ADB9A" w14:textId="77777777" w:rsidR="00AB12EF" w:rsidRDefault="00AB12EF" w:rsidP="00AB12EF">
      <w:pPr>
        <w:pStyle w:val="FootnoteText"/>
        <w:rPr>
          <w:ins w:id="66" w:author="Ryan Huang" w:date="2022-11-10T15:12:00Z"/>
        </w:rPr>
      </w:pPr>
      <w:ins w:id="67" w:author="Ryan Huang" w:date="2022-11-10T15:12:00Z">
        <w:r w:rsidRPr="6CAF0C5A">
          <w:rPr>
            <w:rStyle w:val="FootnoteReference"/>
          </w:rPr>
          <w:footnoteRef/>
        </w:r>
        <w:r>
          <w:t xml:space="preserve"> https://www.sentencingproject.org/publications/un-report-on-racial-disparities/</w:t>
        </w:r>
      </w:ins>
    </w:p>
  </w:footnote>
  <w:footnote w:id="9">
    <w:p w14:paraId="4F73D3EE" w14:textId="0B173F46" w:rsidR="6CAF0C5A" w:rsidDel="001D247E" w:rsidRDefault="6CAF0C5A" w:rsidP="6CAF0C5A">
      <w:pPr>
        <w:pStyle w:val="FootnoteText"/>
        <w:rPr>
          <w:del w:id="75" w:author="Ryan Huang" w:date="2022-11-10T15:16:00Z"/>
        </w:rPr>
      </w:pPr>
      <w:del w:id="76" w:author="Ryan Huang" w:date="2022-11-10T15:16:00Z">
        <w:r w:rsidRPr="6CAF0C5A" w:rsidDel="001D247E">
          <w:rPr>
            <w:rStyle w:val="FootnoteReference"/>
            <w:rFonts w:ascii="Calibri" w:eastAsia="Calibri" w:hAnsi="Calibri" w:cs="Calibri"/>
          </w:rPr>
          <w:footnoteRef/>
        </w:r>
        <w:r w:rsidRPr="6CAF0C5A" w:rsidDel="001D247E">
          <w:rPr>
            <w:rFonts w:ascii="Calibri" w:eastAsia="Calibri" w:hAnsi="Calibri" w:cs="Calibri"/>
          </w:rPr>
          <w:delText xml:space="preserve"> </w:delText>
        </w:r>
        <w:r w:rsidRPr="6CAF0C5A" w:rsidDel="001D247E">
          <w:rPr>
            <w:rFonts w:ascii="Calibri" w:eastAsia="Calibri" w:hAnsi="Calibri" w:cs="Calibri"/>
            <w:color w:val="181817"/>
          </w:rPr>
          <w:delText xml:space="preserve">Thompson, H. (2019). THE RACIAL HISTORY OF CRIMINAL JUSTICE IN AMERICA. </w:delText>
        </w:r>
        <w:r w:rsidRPr="6CAF0C5A" w:rsidDel="001D247E">
          <w:rPr>
            <w:rFonts w:ascii="Calibri" w:eastAsia="Calibri" w:hAnsi="Calibri" w:cs="Calibri"/>
            <w:i/>
            <w:iCs/>
            <w:color w:val="181817"/>
          </w:rPr>
          <w:delText>Du Bois Review: Social Science Research on Race,</w:delText>
        </w:r>
        <w:r w:rsidRPr="6CAF0C5A" w:rsidDel="001D247E">
          <w:rPr>
            <w:rFonts w:ascii="Calibri" w:eastAsia="Calibri" w:hAnsi="Calibri" w:cs="Calibri"/>
            <w:color w:val="181817"/>
          </w:rPr>
          <w:delText xml:space="preserve"> </w:delText>
        </w:r>
        <w:r w:rsidRPr="6CAF0C5A" w:rsidDel="001D247E">
          <w:rPr>
            <w:rFonts w:ascii="Calibri" w:eastAsia="Calibri" w:hAnsi="Calibri" w:cs="Calibri"/>
            <w:i/>
            <w:iCs/>
            <w:color w:val="181817"/>
          </w:rPr>
          <w:delText>16</w:delText>
        </w:r>
        <w:r w:rsidRPr="6CAF0C5A" w:rsidDel="001D247E">
          <w:rPr>
            <w:rFonts w:ascii="Calibri" w:eastAsia="Calibri" w:hAnsi="Calibri" w:cs="Calibri"/>
            <w:color w:val="181817"/>
          </w:rPr>
          <w:delText>(1), 221-241. doi:10.1017/S1742058X19000183</w:delText>
        </w:r>
      </w:del>
    </w:p>
  </w:footnote>
  <w:footnote w:id="10">
    <w:p w14:paraId="7F2234A0" w14:textId="77777777" w:rsidR="001D247E" w:rsidRDefault="001D247E" w:rsidP="001D247E">
      <w:pPr>
        <w:pStyle w:val="FootnoteText"/>
        <w:rPr>
          <w:ins w:id="86" w:author="Ryan Huang" w:date="2022-11-10T15:16:00Z"/>
        </w:rPr>
      </w:pPr>
      <w:ins w:id="87" w:author="Ryan Huang" w:date="2022-11-10T15:16:00Z">
        <w:r w:rsidRPr="6CAF0C5A">
          <w:rPr>
            <w:rStyle w:val="FootnoteReference"/>
            <w:rFonts w:ascii="Calibri" w:eastAsia="Calibri" w:hAnsi="Calibri" w:cs="Calibri"/>
          </w:rPr>
          <w:footnoteRef/>
        </w:r>
        <w:r w:rsidRPr="6CAF0C5A">
          <w:rPr>
            <w:rFonts w:ascii="Calibri" w:eastAsia="Calibri" w:hAnsi="Calibri" w:cs="Calibri"/>
          </w:rPr>
          <w:t xml:space="preserve"> </w:t>
        </w:r>
        <w:r w:rsidRPr="6CAF0C5A">
          <w:rPr>
            <w:rFonts w:ascii="Calibri" w:eastAsia="Calibri" w:hAnsi="Calibri" w:cs="Calibri"/>
            <w:color w:val="181817"/>
          </w:rPr>
          <w:t xml:space="preserve">Thompson, H. (2019). THE RACIAL HISTORY OF CRIMINAL JUSTICE IN AMERICA. </w:t>
        </w:r>
        <w:r w:rsidRPr="6CAF0C5A">
          <w:rPr>
            <w:rFonts w:ascii="Calibri" w:eastAsia="Calibri" w:hAnsi="Calibri" w:cs="Calibri"/>
            <w:i/>
            <w:iCs/>
            <w:color w:val="181817"/>
          </w:rPr>
          <w:t xml:space="preserve">Du </w:t>
        </w:r>
        <w:proofErr w:type="spellStart"/>
        <w:r w:rsidRPr="6CAF0C5A">
          <w:rPr>
            <w:rFonts w:ascii="Calibri" w:eastAsia="Calibri" w:hAnsi="Calibri" w:cs="Calibri"/>
            <w:i/>
            <w:iCs/>
            <w:color w:val="181817"/>
          </w:rPr>
          <w:t>Bois</w:t>
        </w:r>
        <w:proofErr w:type="spellEnd"/>
        <w:r w:rsidRPr="6CAF0C5A">
          <w:rPr>
            <w:rFonts w:ascii="Calibri" w:eastAsia="Calibri" w:hAnsi="Calibri" w:cs="Calibri"/>
            <w:i/>
            <w:iCs/>
            <w:color w:val="181817"/>
          </w:rPr>
          <w:t xml:space="preserve"> Review: Social Science Research on Race,</w:t>
        </w:r>
        <w:r w:rsidRPr="6CAF0C5A">
          <w:rPr>
            <w:rFonts w:ascii="Calibri" w:eastAsia="Calibri" w:hAnsi="Calibri" w:cs="Calibri"/>
            <w:color w:val="181817"/>
          </w:rPr>
          <w:t xml:space="preserve"> </w:t>
        </w:r>
        <w:r w:rsidRPr="6CAF0C5A">
          <w:rPr>
            <w:rFonts w:ascii="Calibri" w:eastAsia="Calibri" w:hAnsi="Calibri" w:cs="Calibri"/>
            <w:i/>
            <w:iCs/>
            <w:color w:val="181817"/>
          </w:rPr>
          <w:t>16</w:t>
        </w:r>
        <w:r w:rsidRPr="6CAF0C5A">
          <w:rPr>
            <w:rFonts w:ascii="Calibri" w:eastAsia="Calibri" w:hAnsi="Calibri" w:cs="Calibri"/>
            <w:color w:val="181817"/>
          </w:rPr>
          <w:t>(1), 221-241. doi:10.1017/S1742058X19000183</w:t>
        </w:r>
      </w:ins>
    </w:p>
  </w:footnote>
  <w:footnote w:id="11">
    <w:p w14:paraId="46C67EC7" w14:textId="31D32145" w:rsidR="6CAF0C5A" w:rsidRDefault="6CAF0C5A" w:rsidP="6CAF0C5A">
      <w:pPr>
        <w:pStyle w:val="FootnoteText"/>
      </w:pPr>
      <w:r w:rsidRPr="6CAF0C5A">
        <w:rPr>
          <w:rStyle w:val="FootnoteReference"/>
        </w:rPr>
        <w:footnoteRef/>
      </w:r>
      <w:r>
        <w:t xml:space="preserve"> https://www.nccourts.gov/services/remote-public-access-program/rpa-criminal-extracts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A42E76" w14:paraId="17FB796E" w14:textId="77777777" w:rsidTr="11A42E76">
      <w:tc>
        <w:tcPr>
          <w:tcW w:w="3120" w:type="dxa"/>
        </w:tcPr>
        <w:p w14:paraId="524D8C47" w14:textId="136633AE" w:rsidR="11A42E76" w:rsidRDefault="11A42E76" w:rsidP="11A42E76">
          <w:pPr>
            <w:pStyle w:val="Header"/>
            <w:ind w:left="-115"/>
          </w:pPr>
        </w:p>
      </w:tc>
      <w:tc>
        <w:tcPr>
          <w:tcW w:w="3120" w:type="dxa"/>
        </w:tcPr>
        <w:p w14:paraId="166E0575" w14:textId="0747915D" w:rsidR="11A42E76" w:rsidRDefault="11A42E76" w:rsidP="11A42E76">
          <w:pPr>
            <w:pStyle w:val="Header"/>
            <w:jc w:val="center"/>
          </w:pPr>
        </w:p>
      </w:tc>
      <w:tc>
        <w:tcPr>
          <w:tcW w:w="3120" w:type="dxa"/>
        </w:tcPr>
        <w:p w14:paraId="308308F4" w14:textId="1EC294C1" w:rsidR="11A42E76" w:rsidRDefault="11A42E76" w:rsidP="11A42E76">
          <w:pPr>
            <w:pStyle w:val="Header"/>
            <w:ind w:right="-115"/>
            <w:jc w:val="right"/>
          </w:pPr>
        </w:p>
      </w:tc>
    </w:tr>
  </w:tbl>
  <w:p w14:paraId="4FC23D0C" w14:textId="1F7E5010" w:rsidR="11A42E76" w:rsidRDefault="11A42E76" w:rsidP="11A42E7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irXfmJl" int2:invalidationBookmarkName="" int2:hashCode="qbyvwhE9qqyBLx" int2:id="IuK6yWm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89E5"/>
    <w:multiLevelType w:val="hybridMultilevel"/>
    <w:tmpl w:val="3500BDA4"/>
    <w:lvl w:ilvl="0" w:tplc="EF2C180A">
      <w:start w:val="1"/>
      <w:numFmt w:val="decimal"/>
      <w:lvlText w:val="%1."/>
      <w:lvlJc w:val="left"/>
      <w:pPr>
        <w:ind w:left="720" w:hanging="360"/>
      </w:pPr>
    </w:lvl>
    <w:lvl w:ilvl="1" w:tplc="99F6FDE2">
      <w:start w:val="1"/>
      <w:numFmt w:val="lowerLetter"/>
      <w:lvlText w:val="%2."/>
      <w:lvlJc w:val="left"/>
      <w:pPr>
        <w:ind w:left="1440" w:hanging="360"/>
      </w:pPr>
    </w:lvl>
    <w:lvl w:ilvl="2" w:tplc="89BC6272">
      <w:start w:val="1"/>
      <w:numFmt w:val="lowerRoman"/>
      <w:lvlText w:val="%3."/>
      <w:lvlJc w:val="right"/>
      <w:pPr>
        <w:ind w:left="2160" w:hanging="180"/>
      </w:pPr>
    </w:lvl>
    <w:lvl w:ilvl="3" w:tplc="25463FD6">
      <w:start w:val="1"/>
      <w:numFmt w:val="decimal"/>
      <w:lvlText w:val="%4."/>
      <w:lvlJc w:val="left"/>
      <w:pPr>
        <w:ind w:left="2880" w:hanging="360"/>
      </w:pPr>
    </w:lvl>
    <w:lvl w:ilvl="4" w:tplc="798AFEBC">
      <w:start w:val="1"/>
      <w:numFmt w:val="lowerLetter"/>
      <w:lvlText w:val="%5."/>
      <w:lvlJc w:val="left"/>
      <w:pPr>
        <w:ind w:left="3600" w:hanging="360"/>
      </w:pPr>
    </w:lvl>
    <w:lvl w:ilvl="5" w:tplc="1722B0AE">
      <w:start w:val="1"/>
      <w:numFmt w:val="lowerRoman"/>
      <w:lvlText w:val="%6."/>
      <w:lvlJc w:val="right"/>
      <w:pPr>
        <w:ind w:left="4320" w:hanging="180"/>
      </w:pPr>
    </w:lvl>
    <w:lvl w:ilvl="6" w:tplc="B192A642">
      <w:start w:val="1"/>
      <w:numFmt w:val="decimal"/>
      <w:lvlText w:val="%7."/>
      <w:lvlJc w:val="left"/>
      <w:pPr>
        <w:ind w:left="5040" w:hanging="360"/>
      </w:pPr>
    </w:lvl>
    <w:lvl w:ilvl="7" w:tplc="B524AB42">
      <w:start w:val="1"/>
      <w:numFmt w:val="lowerLetter"/>
      <w:lvlText w:val="%8."/>
      <w:lvlJc w:val="left"/>
      <w:pPr>
        <w:ind w:left="5760" w:hanging="360"/>
      </w:pPr>
    </w:lvl>
    <w:lvl w:ilvl="8" w:tplc="AB767832">
      <w:start w:val="1"/>
      <w:numFmt w:val="lowerRoman"/>
      <w:lvlText w:val="%9."/>
      <w:lvlJc w:val="right"/>
      <w:pPr>
        <w:ind w:left="6480" w:hanging="180"/>
      </w:pPr>
    </w:lvl>
  </w:abstractNum>
  <w:abstractNum w:abstractNumId="1" w15:restartNumberingAfterBreak="0">
    <w:nsid w:val="15CAF1CE"/>
    <w:multiLevelType w:val="hybridMultilevel"/>
    <w:tmpl w:val="6F6E43A0"/>
    <w:lvl w:ilvl="0" w:tplc="C8D085B4">
      <w:start w:val="1"/>
      <w:numFmt w:val="decimal"/>
      <w:lvlText w:val="%1."/>
      <w:lvlJc w:val="left"/>
      <w:pPr>
        <w:ind w:left="720" w:hanging="360"/>
      </w:pPr>
    </w:lvl>
    <w:lvl w:ilvl="1" w:tplc="CAA82A26">
      <w:start w:val="1"/>
      <w:numFmt w:val="lowerLetter"/>
      <w:lvlText w:val="%2."/>
      <w:lvlJc w:val="left"/>
      <w:pPr>
        <w:ind w:left="1440" w:hanging="360"/>
      </w:pPr>
    </w:lvl>
    <w:lvl w:ilvl="2" w:tplc="7DAA8120">
      <w:start w:val="1"/>
      <w:numFmt w:val="lowerRoman"/>
      <w:lvlText w:val="%3."/>
      <w:lvlJc w:val="right"/>
      <w:pPr>
        <w:ind w:left="2160" w:hanging="180"/>
      </w:pPr>
    </w:lvl>
    <w:lvl w:ilvl="3" w:tplc="3E5A7854">
      <w:start w:val="1"/>
      <w:numFmt w:val="decimal"/>
      <w:lvlText w:val="%4."/>
      <w:lvlJc w:val="left"/>
      <w:pPr>
        <w:ind w:left="2880" w:hanging="360"/>
      </w:pPr>
    </w:lvl>
    <w:lvl w:ilvl="4" w:tplc="BAFE2EBE">
      <w:start w:val="1"/>
      <w:numFmt w:val="lowerLetter"/>
      <w:lvlText w:val="%5."/>
      <w:lvlJc w:val="left"/>
      <w:pPr>
        <w:ind w:left="3600" w:hanging="360"/>
      </w:pPr>
    </w:lvl>
    <w:lvl w:ilvl="5" w:tplc="AD4A7B3A">
      <w:start w:val="1"/>
      <w:numFmt w:val="lowerRoman"/>
      <w:lvlText w:val="%6."/>
      <w:lvlJc w:val="right"/>
      <w:pPr>
        <w:ind w:left="4320" w:hanging="180"/>
      </w:pPr>
    </w:lvl>
    <w:lvl w:ilvl="6" w:tplc="FA02DD88">
      <w:start w:val="1"/>
      <w:numFmt w:val="decimal"/>
      <w:lvlText w:val="%7."/>
      <w:lvlJc w:val="left"/>
      <w:pPr>
        <w:ind w:left="5040" w:hanging="360"/>
      </w:pPr>
    </w:lvl>
    <w:lvl w:ilvl="7" w:tplc="4D52D4E4">
      <w:start w:val="1"/>
      <w:numFmt w:val="lowerLetter"/>
      <w:lvlText w:val="%8."/>
      <w:lvlJc w:val="left"/>
      <w:pPr>
        <w:ind w:left="5760" w:hanging="360"/>
      </w:pPr>
    </w:lvl>
    <w:lvl w:ilvl="8" w:tplc="A87E8176">
      <w:start w:val="1"/>
      <w:numFmt w:val="lowerRoman"/>
      <w:lvlText w:val="%9."/>
      <w:lvlJc w:val="right"/>
      <w:pPr>
        <w:ind w:left="6480" w:hanging="180"/>
      </w:pPr>
    </w:lvl>
  </w:abstractNum>
  <w:abstractNum w:abstractNumId="2" w15:restartNumberingAfterBreak="0">
    <w:nsid w:val="373359C1"/>
    <w:multiLevelType w:val="hybridMultilevel"/>
    <w:tmpl w:val="19A8BB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55CD2"/>
    <w:multiLevelType w:val="hybridMultilevel"/>
    <w:tmpl w:val="384892DE"/>
    <w:lvl w:ilvl="0" w:tplc="A378CF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415165">
    <w:abstractNumId w:val="0"/>
  </w:num>
  <w:num w:numId="2" w16cid:durableId="113672104">
    <w:abstractNumId w:val="1"/>
  </w:num>
  <w:num w:numId="3" w16cid:durableId="1302923415">
    <w:abstractNumId w:val="3"/>
  </w:num>
  <w:num w:numId="4" w16cid:durableId="6531401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Huang">
    <w15:presenceInfo w15:providerId="Windows Live" w15:userId="283246f1b7ae0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1MDG2MDS2MDY3NrFU0lEKTi0uzszPAykwrAUAGt/11ywAAAA="/>
  </w:docVars>
  <w:rsids>
    <w:rsidRoot w:val="00DD2003"/>
    <w:rsid w:val="0002060D"/>
    <w:rsid w:val="00024BEA"/>
    <w:rsid w:val="00027FB3"/>
    <w:rsid w:val="00032CF1"/>
    <w:rsid w:val="00060329"/>
    <w:rsid w:val="00091AF5"/>
    <w:rsid w:val="000A1720"/>
    <w:rsid w:val="000A702B"/>
    <w:rsid w:val="000C26A6"/>
    <w:rsid w:val="000C7034"/>
    <w:rsid w:val="000D79C7"/>
    <w:rsid w:val="000E1DC7"/>
    <w:rsid w:val="000E4828"/>
    <w:rsid w:val="000E76F8"/>
    <w:rsid w:val="000F67E6"/>
    <w:rsid w:val="000F68F4"/>
    <w:rsid w:val="00110186"/>
    <w:rsid w:val="00140668"/>
    <w:rsid w:val="00140E37"/>
    <w:rsid w:val="001437B8"/>
    <w:rsid w:val="00150732"/>
    <w:rsid w:val="001626D9"/>
    <w:rsid w:val="00174542"/>
    <w:rsid w:val="00187D7F"/>
    <w:rsid w:val="001B0DCD"/>
    <w:rsid w:val="001B265F"/>
    <w:rsid w:val="001D076C"/>
    <w:rsid w:val="001D1D5F"/>
    <w:rsid w:val="001D247E"/>
    <w:rsid w:val="001D3C1E"/>
    <w:rsid w:val="001D5792"/>
    <w:rsid w:val="002252A1"/>
    <w:rsid w:val="00246F8A"/>
    <w:rsid w:val="00252F05"/>
    <w:rsid w:val="00253FDD"/>
    <w:rsid w:val="0026213F"/>
    <w:rsid w:val="0027200E"/>
    <w:rsid w:val="002B57CE"/>
    <w:rsid w:val="002C1C09"/>
    <w:rsid w:val="002D172A"/>
    <w:rsid w:val="00327355"/>
    <w:rsid w:val="00354847"/>
    <w:rsid w:val="00360F69"/>
    <w:rsid w:val="00373C88"/>
    <w:rsid w:val="00375830"/>
    <w:rsid w:val="003937B9"/>
    <w:rsid w:val="003945DA"/>
    <w:rsid w:val="003A75A6"/>
    <w:rsid w:val="003B75C5"/>
    <w:rsid w:val="003C13AB"/>
    <w:rsid w:val="003D794F"/>
    <w:rsid w:val="003F027C"/>
    <w:rsid w:val="00420D7D"/>
    <w:rsid w:val="00425962"/>
    <w:rsid w:val="00445D2A"/>
    <w:rsid w:val="004749BF"/>
    <w:rsid w:val="004A084C"/>
    <w:rsid w:val="004B251C"/>
    <w:rsid w:val="004B3713"/>
    <w:rsid w:val="004C6806"/>
    <w:rsid w:val="004E6DB9"/>
    <w:rsid w:val="004E6F2C"/>
    <w:rsid w:val="005241DF"/>
    <w:rsid w:val="00534563"/>
    <w:rsid w:val="0053539C"/>
    <w:rsid w:val="00544D8E"/>
    <w:rsid w:val="0054AC16"/>
    <w:rsid w:val="00577B85"/>
    <w:rsid w:val="00581843"/>
    <w:rsid w:val="005914C7"/>
    <w:rsid w:val="005B232E"/>
    <w:rsid w:val="005C7465"/>
    <w:rsid w:val="006078FD"/>
    <w:rsid w:val="006120E9"/>
    <w:rsid w:val="006339A4"/>
    <w:rsid w:val="00641BF3"/>
    <w:rsid w:val="006A7869"/>
    <w:rsid w:val="006A7C35"/>
    <w:rsid w:val="006B5F34"/>
    <w:rsid w:val="006B79A2"/>
    <w:rsid w:val="006C1EDD"/>
    <w:rsid w:val="006F398E"/>
    <w:rsid w:val="007053DB"/>
    <w:rsid w:val="00732911"/>
    <w:rsid w:val="007342E9"/>
    <w:rsid w:val="00741278"/>
    <w:rsid w:val="00741C32"/>
    <w:rsid w:val="00750D1E"/>
    <w:rsid w:val="00760E99"/>
    <w:rsid w:val="00771984"/>
    <w:rsid w:val="00785B6E"/>
    <w:rsid w:val="007A366E"/>
    <w:rsid w:val="007A457F"/>
    <w:rsid w:val="007A4ED4"/>
    <w:rsid w:val="007C4590"/>
    <w:rsid w:val="007F36C2"/>
    <w:rsid w:val="008135BD"/>
    <w:rsid w:val="00855A17"/>
    <w:rsid w:val="008A2B40"/>
    <w:rsid w:val="008C7C40"/>
    <w:rsid w:val="008D0A2F"/>
    <w:rsid w:val="008D4956"/>
    <w:rsid w:val="009044EF"/>
    <w:rsid w:val="00922F98"/>
    <w:rsid w:val="00944414"/>
    <w:rsid w:val="00947B5F"/>
    <w:rsid w:val="009559DC"/>
    <w:rsid w:val="00963547"/>
    <w:rsid w:val="00971476"/>
    <w:rsid w:val="009774E6"/>
    <w:rsid w:val="009B2263"/>
    <w:rsid w:val="009B4E3B"/>
    <w:rsid w:val="009C140B"/>
    <w:rsid w:val="009D3551"/>
    <w:rsid w:val="009D41EF"/>
    <w:rsid w:val="00A03957"/>
    <w:rsid w:val="00A07056"/>
    <w:rsid w:val="00A252BE"/>
    <w:rsid w:val="00A9548E"/>
    <w:rsid w:val="00AA164C"/>
    <w:rsid w:val="00AB12EF"/>
    <w:rsid w:val="00AB328F"/>
    <w:rsid w:val="00AB75A1"/>
    <w:rsid w:val="00AF7272"/>
    <w:rsid w:val="00B503F1"/>
    <w:rsid w:val="00B63330"/>
    <w:rsid w:val="00B6364B"/>
    <w:rsid w:val="00B654D7"/>
    <w:rsid w:val="00B6754F"/>
    <w:rsid w:val="00B81A26"/>
    <w:rsid w:val="00B97B37"/>
    <w:rsid w:val="00BA58B6"/>
    <w:rsid w:val="00BB2F25"/>
    <w:rsid w:val="00BC55EA"/>
    <w:rsid w:val="00BE0EE4"/>
    <w:rsid w:val="00C25343"/>
    <w:rsid w:val="00CD3F18"/>
    <w:rsid w:val="00CE064E"/>
    <w:rsid w:val="00CE7C28"/>
    <w:rsid w:val="00D1380D"/>
    <w:rsid w:val="00DB0728"/>
    <w:rsid w:val="00DB5355"/>
    <w:rsid w:val="00DD2003"/>
    <w:rsid w:val="00E0311B"/>
    <w:rsid w:val="00E221AA"/>
    <w:rsid w:val="00E30FF7"/>
    <w:rsid w:val="00E35F53"/>
    <w:rsid w:val="00E36537"/>
    <w:rsid w:val="00E454E8"/>
    <w:rsid w:val="00E606CD"/>
    <w:rsid w:val="00EB23F6"/>
    <w:rsid w:val="00ED016E"/>
    <w:rsid w:val="00F115E7"/>
    <w:rsid w:val="00F24F43"/>
    <w:rsid w:val="00F4602C"/>
    <w:rsid w:val="00F54260"/>
    <w:rsid w:val="00F60BCE"/>
    <w:rsid w:val="00F62F58"/>
    <w:rsid w:val="00F750C3"/>
    <w:rsid w:val="00FC7B3C"/>
    <w:rsid w:val="0101EA46"/>
    <w:rsid w:val="010799BE"/>
    <w:rsid w:val="01470107"/>
    <w:rsid w:val="015910D3"/>
    <w:rsid w:val="016265B6"/>
    <w:rsid w:val="02E7321E"/>
    <w:rsid w:val="02F35878"/>
    <w:rsid w:val="0376172F"/>
    <w:rsid w:val="0433E04F"/>
    <w:rsid w:val="04EB2E38"/>
    <w:rsid w:val="05BA3EAE"/>
    <w:rsid w:val="05D42B03"/>
    <w:rsid w:val="0642707B"/>
    <w:rsid w:val="06C1739F"/>
    <w:rsid w:val="06D441CB"/>
    <w:rsid w:val="077EB467"/>
    <w:rsid w:val="07FDBE1E"/>
    <w:rsid w:val="081392A6"/>
    <w:rsid w:val="083FE581"/>
    <w:rsid w:val="084639A0"/>
    <w:rsid w:val="0848CD14"/>
    <w:rsid w:val="089E1CF8"/>
    <w:rsid w:val="08DFDEB4"/>
    <w:rsid w:val="0952B919"/>
    <w:rsid w:val="0A278A29"/>
    <w:rsid w:val="0A802C71"/>
    <w:rsid w:val="0AD2349F"/>
    <w:rsid w:val="0B4A2E40"/>
    <w:rsid w:val="0B90106B"/>
    <w:rsid w:val="0C177F76"/>
    <w:rsid w:val="0CD0D9F4"/>
    <w:rsid w:val="0D137D70"/>
    <w:rsid w:val="0D5F2AEB"/>
    <w:rsid w:val="0E4FD4F5"/>
    <w:rsid w:val="0EB9C303"/>
    <w:rsid w:val="0EEE7136"/>
    <w:rsid w:val="0F048F3B"/>
    <w:rsid w:val="0FF0B67D"/>
    <w:rsid w:val="107DA350"/>
    <w:rsid w:val="1096CBAD"/>
    <w:rsid w:val="110521AF"/>
    <w:rsid w:val="119BDADE"/>
    <w:rsid w:val="11A42E76"/>
    <w:rsid w:val="11C4BEFD"/>
    <w:rsid w:val="121973B1"/>
    <w:rsid w:val="12D682D8"/>
    <w:rsid w:val="1312F284"/>
    <w:rsid w:val="1390E68B"/>
    <w:rsid w:val="13990824"/>
    <w:rsid w:val="13A46DE2"/>
    <w:rsid w:val="14744D37"/>
    <w:rsid w:val="149A98A7"/>
    <w:rsid w:val="15B0CA30"/>
    <w:rsid w:val="15C8A2B2"/>
    <w:rsid w:val="1655832A"/>
    <w:rsid w:val="1684DC66"/>
    <w:rsid w:val="16B0B32A"/>
    <w:rsid w:val="187C44DB"/>
    <w:rsid w:val="19250147"/>
    <w:rsid w:val="199798C3"/>
    <w:rsid w:val="19A34515"/>
    <w:rsid w:val="1AAE8B5D"/>
    <w:rsid w:val="1B70AB79"/>
    <w:rsid w:val="1B7F1DAE"/>
    <w:rsid w:val="1B8FCA12"/>
    <w:rsid w:val="1BF4DD9B"/>
    <w:rsid w:val="1CD3E219"/>
    <w:rsid w:val="1D1AEE0F"/>
    <w:rsid w:val="1D6E75EE"/>
    <w:rsid w:val="1E1A8500"/>
    <w:rsid w:val="1E4E7166"/>
    <w:rsid w:val="1ECD5F21"/>
    <w:rsid w:val="1F0A037A"/>
    <w:rsid w:val="1F3CC51E"/>
    <w:rsid w:val="1F8DC299"/>
    <w:rsid w:val="1FD84D2F"/>
    <w:rsid w:val="200CBD7D"/>
    <w:rsid w:val="200E75F8"/>
    <w:rsid w:val="20239804"/>
    <w:rsid w:val="21450534"/>
    <w:rsid w:val="216B5306"/>
    <w:rsid w:val="218CAD66"/>
    <w:rsid w:val="222AC800"/>
    <w:rsid w:val="225B3437"/>
    <w:rsid w:val="22A231E9"/>
    <w:rsid w:val="22ADEB13"/>
    <w:rsid w:val="22EDF623"/>
    <w:rsid w:val="2319801E"/>
    <w:rsid w:val="2397219E"/>
    <w:rsid w:val="23C0BDC6"/>
    <w:rsid w:val="23FCE467"/>
    <w:rsid w:val="24EA4CB9"/>
    <w:rsid w:val="253E6B9B"/>
    <w:rsid w:val="255E4F93"/>
    <w:rsid w:val="257F913B"/>
    <w:rsid w:val="25805915"/>
    <w:rsid w:val="25D9D2AB"/>
    <w:rsid w:val="25DCF35E"/>
    <w:rsid w:val="26558E56"/>
    <w:rsid w:val="265CF36E"/>
    <w:rsid w:val="267946E6"/>
    <w:rsid w:val="26C062C0"/>
    <w:rsid w:val="278D8DF4"/>
    <w:rsid w:val="27EA32A1"/>
    <w:rsid w:val="27F6CB91"/>
    <w:rsid w:val="27F8C3CF"/>
    <w:rsid w:val="281C7305"/>
    <w:rsid w:val="28295DB5"/>
    <w:rsid w:val="286EC50D"/>
    <w:rsid w:val="298611DC"/>
    <w:rsid w:val="2996E14B"/>
    <w:rsid w:val="29CD9881"/>
    <w:rsid w:val="29EC9165"/>
    <w:rsid w:val="29F9203D"/>
    <w:rsid w:val="2A1DE9CE"/>
    <w:rsid w:val="2A448F24"/>
    <w:rsid w:val="2A47E317"/>
    <w:rsid w:val="2A848BDE"/>
    <w:rsid w:val="2AEEF06E"/>
    <w:rsid w:val="2AF79582"/>
    <w:rsid w:val="2B1C5E60"/>
    <w:rsid w:val="2C7AB359"/>
    <w:rsid w:val="2CA53520"/>
    <w:rsid w:val="2D341F14"/>
    <w:rsid w:val="2D7FED54"/>
    <w:rsid w:val="2D8C9487"/>
    <w:rsid w:val="2DDE8521"/>
    <w:rsid w:val="2DE69F34"/>
    <w:rsid w:val="2E502175"/>
    <w:rsid w:val="2F0EAB50"/>
    <w:rsid w:val="2F3D9B13"/>
    <w:rsid w:val="300700CF"/>
    <w:rsid w:val="306791DF"/>
    <w:rsid w:val="30A3FEA1"/>
    <w:rsid w:val="323FCF02"/>
    <w:rsid w:val="32CE3A06"/>
    <w:rsid w:val="32FE9400"/>
    <w:rsid w:val="33747AC7"/>
    <w:rsid w:val="33778685"/>
    <w:rsid w:val="33DB9F63"/>
    <w:rsid w:val="34159864"/>
    <w:rsid w:val="347FA289"/>
    <w:rsid w:val="34B4C983"/>
    <w:rsid w:val="354E41C3"/>
    <w:rsid w:val="359866DD"/>
    <w:rsid w:val="3643A835"/>
    <w:rsid w:val="38406360"/>
    <w:rsid w:val="38496CDF"/>
    <w:rsid w:val="39056261"/>
    <w:rsid w:val="396E7BCC"/>
    <w:rsid w:val="3A09FB3D"/>
    <w:rsid w:val="3A6A0A47"/>
    <w:rsid w:val="3ADBDE65"/>
    <w:rsid w:val="3B171958"/>
    <w:rsid w:val="3B93C48F"/>
    <w:rsid w:val="3BA122E1"/>
    <w:rsid w:val="3BB166E1"/>
    <w:rsid w:val="3C210859"/>
    <w:rsid w:val="3C3D7669"/>
    <w:rsid w:val="3C4E9D28"/>
    <w:rsid w:val="3C99C15C"/>
    <w:rsid w:val="3CA26B02"/>
    <w:rsid w:val="3CB2E9B9"/>
    <w:rsid w:val="3CE6F19E"/>
    <w:rsid w:val="3DC1F1E1"/>
    <w:rsid w:val="3DEF0D40"/>
    <w:rsid w:val="3E00BB51"/>
    <w:rsid w:val="3E02F5E0"/>
    <w:rsid w:val="3E1F488D"/>
    <w:rsid w:val="3E635180"/>
    <w:rsid w:val="3EA6F9C4"/>
    <w:rsid w:val="3ED9B9B4"/>
    <w:rsid w:val="3F417018"/>
    <w:rsid w:val="3FA6C27C"/>
    <w:rsid w:val="40192999"/>
    <w:rsid w:val="4042A862"/>
    <w:rsid w:val="40A4CAA4"/>
    <w:rsid w:val="40BFC2FA"/>
    <w:rsid w:val="40FFF380"/>
    <w:rsid w:val="413738B6"/>
    <w:rsid w:val="42165DFA"/>
    <w:rsid w:val="42174CC7"/>
    <w:rsid w:val="42980026"/>
    <w:rsid w:val="42E9C8FC"/>
    <w:rsid w:val="4326C73E"/>
    <w:rsid w:val="4333AAF7"/>
    <w:rsid w:val="43928C17"/>
    <w:rsid w:val="43C52744"/>
    <w:rsid w:val="44590F07"/>
    <w:rsid w:val="445CAC60"/>
    <w:rsid w:val="4634CFA4"/>
    <w:rsid w:val="46896D45"/>
    <w:rsid w:val="469CA8F2"/>
    <w:rsid w:val="46D72805"/>
    <w:rsid w:val="476DF027"/>
    <w:rsid w:val="4790AFC9"/>
    <w:rsid w:val="489386F5"/>
    <w:rsid w:val="491F32DD"/>
    <w:rsid w:val="49784464"/>
    <w:rsid w:val="49E629D1"/>
    <w:rsid w:val="4AA363E0"/>
    <w:rsid w:val="4ABF44C0"/>
    <w:rsid w:val="4AE13504"/>
    <w:rsid w:val="4B0794E9"/>
    <w:rsid w:val="4B935BF6"/>
    <w:rsid w:val="4CCE1952"/>
    <w:rsid w:val="4D05D179"/>
    <w:rsid w:val="4D1EF9D6"/>
    <w:rsid w:val="4D24C35C"/>
    <w:rsid w:val="4D4EB8E4"/>
    <w:rsid w:val="4E0201EA"/>
    <w:rsid w:val="500A7E46"/>
    <w:rsid w:val="5011AEA4"/>
    <w:rsid w:val="503D723B"/>
    <w:rsid w:val="50D00BAB"/>
    <w:rsid w:val="5136549A"/>
    <w:rsid w:val="51D9A6C3"/>
    <w:rsid w:val="528F568D"/>
    <w:rsid w:val="5319C59F"/>
    <w:rsid w:val="535E0F04"/>
    <w:rsid w:val="5390E055"/>
    <w:rsid w:val="53E999DE"/>
    <w:rsid w:val="5510E35E"/>
    <w:rsid w:val="567CF17D"/>
    <w:rsid w:val="580D3A88"/>
    <w:rsid w:val="581AE312"/>
    <w:rsid w:val="5877308A"/>
    <w:rsid w:val="58F1C07E"/>
    <w:rsid w:val="5956BB9A"/>
    <w:rsid w:val="5973ECFC"/>
    <w:rsid w:val="599F97A2"/>
    <w:rsid w:val="5A020F7E"/>
    <w:rsid w:val="5A45F4F2"/>
    <w:rsid w:val="5A9E670F"/>
    <w:rsid w:val="5AC1235B"/>
    <w:rsid w:val="5B4E00C0"/>
    <w:rsid w:val="5B92B201"/>
    <w:rsid w:val="5C09A62B"/>
    <w:rsid w:val="5C296140"/>
    <w:rsid w:val="5C5CFD9D"/>
    <w:rsid w:val="5CD40CE5"/>
    <w:rsid w:val="5D9BC3E1"/>
    <w:rsid w:val="5DB264F2"/>
    <w:rsid w:val="5DD607D1"/>
    <w:rsid w:val="5E0FAB01"/>
    <w:rsid w:val="5E2EAA19"/>
    <w:rsid w:val="5F379442"/>
    <w:rsid w:val="5F81FBE4"/>
    <w:rsid w:val="5FD2C8D0"/>
    <w:rsid w:val="5FDFA1B0"/>
    <w:rsid w:val="6023CB64"/>
    <w:rsid w:val="602D0CC8"/>
    <w:rsid w:val="603022C9"/>
    <w:rsid w:val="607896C0"/>
    <w:rsid w:val="60D364A3"/>
    <w:rsid w:val="61C8DD29"/>
    <w:rsid w:val="61E9EFD4"/>
    <w:rsid w:val="6211ED26"/>
    <w:rsid w:val="622AE032"/>
    <w:rsid w:val="623C2AFF"/>
    <w:rsid w:val="6268BD6B"/>
    <w:rsid w:val="626F3504"/>
    <w:rsid w:val="62ADD9AA"/>
    <w:rsid w:val="62D113C5"/>
    <w:rsid w:val="630A6390"/>
    <w:rsid w:val="640B0982"/>
    <w:rsid w:val="643DEC9C"/>
    <w:rsid w:val="6465D15D"/>
    <w:rsid w:val="64A996CE"/>
    <w:rsid w:val="64D9085B"/>
    <w:rsid w:val="656ACF09"/>
    <w:rsid w:val="6577DC19"/>
    <w:rsid w:val="65E63D0F"/>
    <w:rsid w:val="66147932"/>
    <w:rsid w:val="662B9DBD"/>
    <w:rsid w:val="679D721F"/>
    <w:rsid w:val="67E13790"/>
    <w:rsid w:val="681F0B42"/>
    <w:rsid w:val="68E383BC"/>
    <w:rsid w:val="696487F8"/>
    <w:rsid w:val="69F910EE"/>
    <w:rsid w:val="6A2A3FBD"/>
    <w:rsid w:val="6A3BBE5B"/>
    <w:rsid w:val="6ABE0EE8"/>
    <w:rsid w:val="6B3CE2CD"/>
    <w:rsid w:val="6B47AC33"/>
    <w:rsid w:val="6B6BB3CB"/>
    <w:rsid w:val="6B94E14F"/>
    <w:rsid w:val="6BA3FFB8"/>
    <w:rsid w:val="6C5D6C19"/>
    <w:rsid w:val="6C7307A6"/>
    <w:rsid w:val="6C8F7D7C"/>
    <w:rsid w:val="6C9D5784"/>
    <w:rsid w:val="6CAF0C5A"/>
    <w:rsid w:val="6DBEB4D6"/>
    <w:rsid w:val="6F0C8EA7"/>
    <w:rsid w:val="6F443C07"/>
    <w:rsid w:val="6F4DB80C"/>
    <w:rsid w:val="6F91800B"/>
    <w:rsid w:val="6FA5458E"/>
    <w:rsid w:val="6FA88404"/>
    <w:rsid w:val="6FAAA868"/>
    <w:rsid w:val="6FB9C810"/>
    <w:rsid w:val="7062EF1C"/>
    <w:rsid w:val="70A25FF4"/>
    <w:rsid w:val="70BB38DA"/>
    <w:rsid w:val="71239B6C"/>
    <w:rsid w:val="712C7E93"/>
    <w:rsid w:val="71620957"/>
    <w:rsid w:val="719EB920"/>
    <w:rsid w:val="71B0B0B5"/>
    <w:rsid w:val="7213413C"/>
    <w:rsid w:val="721CB2A9"/>
    <w:rsid w:val="72768CAA"/>
    <w:rsid w:val="729225F9"/>
    <w:rsid w:val="7382BEDA"/>
    <w:rsid w:val="7402614E"/>
    <w:rsid w:val="746C6529"/>
    <w:rsid w:val="74DA3301"/>
    <w:rsid w:val="74DAB9B8"/>
    <w:rsid w:val="7536DC96"/>
    <w:rsid w:val="753B2B0E"/>
    <w:rsid w:val="7565C663"/>
    <w:rsid w:val="75B78CE1"/>
    <w:rsid w:val="76044E5F"/>
    <w:rsid w:val="76B435B4"/>
    <w:rsid w:val="76D6FB6F"/>
    <w:rsid w:val="77BC0367"/>
    <w:rsid w:val="77F32873"/>
    <w:rsid w:val="781E016F"/>
    <w:rsid w:val="787B51DD"/>
    <w:rsid w:val="7891A880"/>
    <w:rsid w:val="78A758DC"/>
    <w:rsid w:val="78AB3C11"/>
    <w:rsid w:val="78B3D875"/>
    <w:rsid w:val="7AB525B8"/>
    <w:rsid w:val="7B7F778A"/>
    <w:rsid w:val="7BAA6C92"/>
    <w:rsid w:val="7CECAD0C"/>
    <w:rsid w:val="7CF5B086"/>
    <w:rsid w:val="7D010653"/>
    <w:rsid w:val="7D0BC979"/>
    <w:rsid w:val="7D3DC866"/>
    <w:rsid w:val="7D9856FF"/>
    <w:rsid w:val="7DF217BB"/>
    <w:rsid w:val="7EA47C93"/>
    <w:rsid w:val="7EBBF3E9"/>
    <w:rsid w:val="7F03DCAB"/>
    <w:rsid w:val="7F920848"/>
    <w:rsid w:val="7FCC5EDA"/>
    <w:rsid w:val="7FE109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0215"/>
  <w15:chartTrackingRefBased/>
  <w15:docId w15:val="{F9518AA8-CC36-48C8-9B90-D6E574C1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251C"/>
    <w:pPr>
      <w:ind w:left="720"/>
      <w:contextualSpacing/>
    </w:pPr>
  </w:style>
  <w:style w:type="character" w:styleId="Hyperlink">
    <w:name w:val="Hyperlink"/>
    <w:basedOn w:val="DefaultParagraphFont"/>
    <w:uiPriority w:val="99"/>
    <w:unhideWhenUsed/>
    <w:rsid w:val="004B3713"/>
    <w:rPr>
      <w:color w:val="0563C1" w:themeColor="hyperlink"/>
      <w:u w:val="single"/>
    </w:rPr>
  </w:style>
  <w:style w:type="paragraph" w:styleId="FootnoteText">
    <w:name w:val="footnote text"/>
    <w:basedOn w:val="Normal"/>
    <w:link w:val="FootnoteTextChar"/>
    <w:uiPriority w:val="99"/>
    <w:semiHidden/>
    <w:unhideWhenUsed/>
    <w:rsid w:val="0027200E"/>
    <w:rPr>
      <w:sz w:val="20"/>
      <w:szCs w:val="20"/>
    </w:rPr>
  </w:style>
  <w:style w:type="character" w:customStyle="1" w:styleId="FootnoteTextChar">
    <w:name w:val="Footnote Text Char"/>
    <w:basedOn w:val="DefaultParagraphFont"/>
    <w:link w:val="FootnoteText"/>
    <w:uiPriority w:val="99"/>
    <w:semiHidden/>
    <w:rsid w:val="0027200E"/>
    <w:rPr>
      <w:sz w:val="20"/>
      <w:szCs w:val="20"/>
    </w:rPr>
  </w:style>
  <w:style w:type="character" w:styleId="FootnoteReference">
    <w:name w:val="footnote reference"/>
    <w:basedOn w:val="DefaultParagraphFont"/>
    <w:uiPriority w:val="99"/>
    <w:semiHidden/>
    <w:unhideWhenUsed/>
    <w:rsid w:val="0027200E"/>
    <w:rPr>
      <w:vertAlign w:val="superscript"/>
    </w:rPr>
  </w:style>
  <w:style w:type="paragraph" w:styleId="Header">
    <w:name w:val="header"/>
    <w:basedOn w:val="Normal"/>
    <w:link w:val="HeaderChar"/>
    <w:uiPriority w:val="99"/>
    <w:semiHidden/>
    <w:unhideWhenUsed/>
    <w:rsid w:val="00785B6E"/>
    <w:pPr>
      <w:tabs>
        <w:tab w:val="center" w:pos="4680"/>
        <w:tab w:val="right" w:pos="9360"/>
      </w:tabs>
    </w:pPr>
  </w:style>
  <w:style w:type="character" w:customStyle="1" w:styleId="HeaderChar">
    <w:name w:val="Header Char"/>
    <w:basedOn w:val="DefaultParagraphFont"/>
    <w:link w:val="Header"/>
    <w:uiPriority w:val="99"/>
    <w:semiHidden/>
    <w:rsid w:val="00785B6E"/>
  </w:style>
  <w:style w:type="paragraph" w:styleId="Footer">
    <w:name w:val="footer"/>
    <w:basedOn w:val="Normal"/>
    <w:link w:val="FooterChar"/>
    <w:uiPriority w:val="99"/>
    <w:semiHidden/>
    <w:unhideWhenUsed/>
    <w:rsid w:val="00785B6E"/>
    <w:pPr>
      <w:tabs>
        <w:tab w:val="center" w:pos="4680"/>
        <w:tab w:val="right" w:pos="9360"/>
      </w:tabs>
    </w:pPr>
  </w:style>
  <w:style w:type="character" w:customStyle="1" w:styleId="FooterChar">
    <w:name w:val="Footer Char"/>
    <w:basedOn w:val="DefaultParagraphFont"/>
    <w:link w:val="Footer"/>
    <w:uiPriority w:val="99"/>
    <w:semiHidden/>
    <w:rsid w:val="00785B6E"/>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8135BD"/>
  </w:style>
  <w:style w:type="character" w:styleId="CommentReference">
    <w:name w:val="annotation reference"/>
    <w:basedOn w:val="DefaultParagraphFont"/>
    <w:uiPriority w:val="99"/>
    <w:semiHidden/>
    <w:unhideWhenUsed/>
    <w:rsid w:val="00360F69"/>
    <w:rPr>
      <w:sz w:val="16"/>
      <w:szCs w:val="16"/>
    </w:rPr>
  </w:style>
  <w:style w:type="paragraph" w:styleId="CommentText">
    <w:name w:val="annotation text"/>
    <w:basedOn w:val="Normal"/>
    <w:link w:val="CommentTextChar"/>
    <w:uiPriority w:val="99"/>
    <w:unhideWhenUsed/>
    <w:rsid w:val="00360F69"/>
    <w:rPr>
      <w:sz w:val="20"/>
      <w:szCs w:val="20"/>
    </w:rPr>
  </w:style>
  <w:style w:type="character" w:customStyle="1" w:styleId="CommentTextChar">
    <w:name w:val="Comment Text Char"/>
    <w:basedOn w:val="DefaultParagraphFont"/>
    <w:link w:val="CommentText"/>
    <w:uiPriority w:val="99"/>
    <w:rsid w:val="00360F69"/>
    <w:rPr>
      <w:sz w:val="20"/>
      <w:szCs w:val="20"/>
    </w:rPr>
  </w:style>
  <w:style w:type="paragraph" w:styleId="CommentSubject">
    <w:name w:val="annotation subject"/>
    <w:basedOn w:val="CommentText"/>
    <w:next w:val="CommentText"/>
    <w:link w:val="CommentSubjectChar"/>
    <w:uiPriority w:val="99"/>
    <w:semiHidden/>
    <w:unhideWhenUsed/>
    <w:rsid w:val="00360F69"/>
    <w:rPr>
      <w:b/>
      <w:bCs/>
    </w:rPr>
  </w:style>
  <w:style w:type="character" w:customStyle="1" w:styleId="CommentSubjectChar">
    <w:name w:val="Comment Subject Char"/>
    <w:basedOn w:val="CommentTextChar"/>
    <w:link w:val="CommentSubject"/>
    <w:uiPriority w:val="99"/>
    <w:semiHidden/>
    <w:rsid w:val="00360F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opensocietyfoundations.org/publications/racial-disparity-sentencing" TargetMode="External"/><Relationship Id="rId2" Type="http://schemas.openxmlformats.org/officeDocument/2006/relationships/customXml" Target="../customXml/item2.xml"/><Relationship Id="rId16" Type="http://schemas.openxmlformats.org/officeDocument/2006/relationships/hyperlink" Target="https://doi.org/10.1371/journal.pone.02413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371/journal.pone.0241381" TargetMode="External"/><Relationship Id="rId2" Type="http://schemas.openxmlformats.org/officeDocument/2006/relationships/hyperlink" Target="https://www.vera.org/publications/for-the-record-unjust-burden" TargetMode="External"/><Relationship Id="rId1" Type="http://schemas.openxmlformats.org/officeDocument/2006/relationships/hyperlink" Target="https://www.vera.org/publications/for-the-record-unjust-burden" TargetMode="External"/><Relationship Id="rId4" Type="http://schemas.openxmlformats.org/officeDocument/2006/relationships/hyperlink" Target="https://www.opensocietyfoundations.org/publications/racial-disparity-sent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A545BD049752147AD6E014FB336D995" ma:contentTypeVersion="2" ma:contentTypeDescription="Create a new document." ma:contentTypeScope="" ma:versionID="7af4319d6f2702b35a9d8451c4f5ca8c">
  <xsd:schema xmlns:xsd="http://www.w3.org/2001/XMLSchema" xmlns:xs="http://www.w3.org/2001/XMLSchema" xmlns:p="http://schemas.microsoft.com/office/2006/metadata/properties" xmlns:ns2="37d235c9-24bd-4a0b-bd79-c2d6b088b411" targetNamespace="http://schemas.microsoft.com/office/2006/metadata/properties" ma:root="true" ma:fieldsID="ae52a0f9fe9fc7420f3c622333111f7a" ns2:_="">
    <xsd:import namespace="37d235c9-24bd-4a0b-bd79-c2d6b088b4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235c9-24bd-4a0b-bd79-c2d6b088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50D39C-16D0-4D7D-92DA-626CBC051B34}">
  <ds:schemaRefs>
    <ds:schemaRef ds:uri="http://schemas.microsoft.com/sharepoint/v3/contenttype/forms"/>
  </ds:schemaRefs>
</ds:datastoreItem>
</file>

<file path=customXml/itemProps2.xml><?xml version="1.0" encoding="utf-8"?>
<ds:datastoreItem xmlns:ds="http://schemas.openxmlformats.org/officeDocument/2006/customXml" ds:itemID="{D33CCB9B-01AE-724D-8036-DCD16BDE3D7F}">
  <ds:schemaRefs>
    <ds:schemaRef ds:uri="http://schemas.openxmlformats.org/officeDocument/2006/bibliography"/>
  </ds:schemaRefs>
</ds:datastoreItem>
</file>

<file path=customXml/itemProps3.xml><?xml version="1.0" encoding="utf-8"?>
<ds:datastoreItem xmlns:ds="http://schemas.openxmlformats.org/officeDocument/2006/customXml" ds:itemID="{ECF4E958-6084-4AC5-A10D-E7D865530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503D4D-FE64-493F-A902-710E628D8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235c9-24bd-4a0b-bd79-c2d6b088b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1593</Words>
  <Characters>9085</Characters>
  <Application>Microsoft Office Word</Application>
  <DocSecurity>0</DocSecurity>
  <Lines>75</Lines>
  <Paragraphs>21</Paragraphs>
  <ScaleCrop>false</ScaleCrop>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Ache Cabello</dc:creator>
  <cp:keywords/>
  <dc:description/>
  <cp:lastModifiedBy>Ryan Huang</cp:lastModifiedBy>
  <cp:revision>31</cp:revision>
  <dcterms:created xsi:type="dcterms:W3CDTF">2022-11-10T19:11:00Z</dcterms:created>
  <dcterms:modified xsi:type="dcterms:W3CDTF">2022-11-10T20:36:00Z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0x010100FA545BD049752147AD6E014FB336D995</vt:lpwstr>
  </property>
  <property fmtid="{D5CDD505-2E9C-101B-9397-08002B2CF9AE}" pid="3" name="GrammarlyDocumentId">
    <vt:lpwstr>49e0c5f28db08ae3cdaa5d07fd80d26173941b00b6f19b9b8482d6d101dda14e</vt:lpwstr>
  </property>
</Properties>
</file>