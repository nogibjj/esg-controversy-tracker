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FD2B" w14:textId="04C2697F" w:rsidR="00741C32" w:rsidRPr="009D41EF" w:rsidRDefault="009D41EF" w:rsidP="009D41EF">
      <w:pPr>
        <w:pStyle w:val="Title"/>
        <w:jc w:val="center"/>
        <w:rPr>
          <w:rFonts w:ascii="Cambria" w:eastAsia="HGGothicE" w:hAnsi="Cambria" w:cs="Arial"/>
        </w:rPr>
      </w:pPr>
      <w:commentRangeStart w:id="0"/>
      <w:r>
        <w:rPr>
          <w:rFonts w:ascii="Cambria" w:eastAsia="HGGothicE" w:hAnsi="Cambria" w:cs="Arial"/>
        </w:rPr>
        <w:t xml:space="preserve">Capstone </w:t>
      </w:r>
      <w:r w:rsidR="005C7465" w:rsidRPr="009D41EF">
        <w:rPr>
          <w:rFonts w:ascii="Cambria" w:eastAsia="HGGothicE" w:hAnsi="Cambria" w:cs="Arial"/>
        </w:rPr>
        <w:t>Project Motivations</w:t>
      </w:r>
      <w:commentRangeEnd w:id="0"/>
      <w:r w:rsidR="00331AD0">
        <w:rPr>
          <w:rStyle w:val="CommentReference"/>
          <w:rFonts w:asciiTheme="minorHAnsi" w:eastAsiaTheme="minorHAnsi" w:hAnsiTheme="minorHAnsi" w:cstheme="minorBidi"/>
          <w:spacing w:val="0"/>
          <w:kern w:val="0"/>
        </w:rPr>
        <w:commentReference w:id="0"/>
      </w:r>
    </w:p>
    <w:p w14:paraId="43B17EEF" w14:textId="6FD43098" w:rsidR="005C7465" w:rsidRPr="002C1C09" w:rsidRDefault="003D794F" w:rsidP="009D41EF">
      <w:pPr>
        <w:jc w:val="center"/>
        <w:rPr>
          <w:rFonts w:ascii="Cambria" w:eastAsia="HGGothicE" w:hAnsi="Cambria" w:cs="Arial"/>
          <w:color w:val="7F7F7F" w:themeColor="text1" w:themeTint="80"/>
        </w:rPr>
      </w:pPr>
      <w:r w:rsidRPr="002C1C09">
        <w:rPr>
          <w:rFonts w:ascii="Cambria" w:eastAsia="HGGothicE" w:hAnsi="Cambria" w:cs="Arial"/>
          <w:color w:val="7F7F7F" w:themeColor="text1" w:themeTint="80"/>
        </w:rPr>
        <w:t>JUSTFAIR State</w:t>
      </w:r>
      <w:r w:rsidR="00091AF5" w:rsidRPr="002C1C09">
        <w:rPr>
          <w:rFonts w:ascii="Cambria" w:eastAsia="HGGothicE" w:hAnsi="Cambria" w:cs="Arial"/>
          <w:color w:val="7F7F7F" w:themeColor="text1" w:themeTint="80"/>
        </w:rPr>
        <w:t xml:space="preserve"> – North Carolina</w:t>
      </w:r>
    </w:p>
    <w:p w14:paraId="5EF37BC6" w14:textId="77777777" w:rsidR="001626D9" w:rsidRPr="000A702B" w:rsidRDefault="001626D9" w:rsidP="009D41EF">
      <w:pPr>
        <w:jc w:val="center"/>
        <w:rPr>
          <w:rFonts w:ascii="Cambria" w:eastAsia="HGGothicE" w:hAnsi="Cambria" w:cs="Arial"/>
          <w:color w:val="4472C4" w:themeColor="accent1"/>
        </w:rPr>
      </w:pPr>
    </w:p>
    <w:p w14:paraId="52D98E6F" w14:textId="1EBE4EDA" w:rsidR="00DB0728" w:rsidRDefault="006A7C35" w:rsidP="00944414">
      <w:pPr>
        <w:jc w:val="center"/>
        <w:rPr>
          <w:rFonts w:ascii="Cambria" w:eastAsia="HGGothicE" w:hAnsi="Cambria" w:cs="Arial"/>
        </w:rPr>
      </w:pPr>
      <w:r w:rsidRPr="009D41EF">
        <w:rPr>
          <w:rFonts w:ascii="Cambria" w:eastAsia="HGGothicE" w:hAnsi="Cambria" w:cs="Arial"/>
        </w:rPr>
        <w:t>Authors</w:t>
      </w:r>
      <w:r w:rsidR="009D41EF">
        <w:rPr>
          <w:rFonts w:ascii="Cambria" w:eastAsia="HGGothicE" w:hAnsi="Cambria" w:cs="Arial"/>
        </w:rPr>
        <w:t>:</w:t>
      </w:r>
      <w:r w:rsidR="006120E9" w:rsidRPr="006120E9">
        <w:t xml:space="preserve"> </w:t>
      </w:r>
      <w:r w:rsidR="006120E9" w:rsidRPr="006120E9">
        <w:rPr>
          <w:rFonts w:ascii="Cambria" w:eastAsia="HGGothicE" w:hAnsi="Cambria" w:cs="Arial"/>
        </w:rPr>
        <w:t>Preet Khowaja​</w:t>
      </w:r>
      <w:r w:rsidR="006120E9">
        <w:rPr>
          <w:rFonts w:ascii="Cambria" w:eastAsia="HGGothicE" w:hAnsi="Cambria" w:cs="Arial"/>
        </w:rPr>
        <w:t xml:space="preserve">, </w:t>
      </w:r>
      <w:r w:rsidR="006120E9" w:rsidRPr="006120E9">
        <w:rPr>
          <w:rFonts w:ascii="Cambria" w:eastAsia="HGGothicE" w:hAnsi="Cambria" w:cs="Arial"/>
        </w:rPr>
        <w:t>Dorothy Hou</w:t>
      </w:r>
      <w:r w:rsidR="006120E9">
        <w:rPr>
          <w:rFonts w:ascii="Cambria" w:eastAsia="HGGothicE" w:hAnsi="Cambria" w:cs="Arial"/>
        </w:rPr>
        <w:t xml:space="preserve">, </w:t>
      </w:r>
      <w:r w:rsidR="006120E9" w:rsidRPr="006120E9">
        <w:rPr>
          <w:rFonts w:ascii="Cambria" w:eastAsia="HGGothicE" w:hAnsi="Cambria" w:cs="Arial"/>
        </w:rPr>
        <w:t>Chuhan Zhou​</w:t>
      </w:r>
      <w:r w:rsidR="006120E9">
        <w:rPr>
          <w:rFonts w:ascii="Cambria" w:eastAsia="HGGothicE" w:hAnsi="Cambria" w:cs="Arial"/>
        </w:rPr>
        <w:t xml:space="preserve">, and </w:t>
      </w:r>
      <w:r w:rsidR="006120E9" w:rsidRPr="006120E9">
        <w:rPr>
          <w:rFonts w:ascii="Cambria" w:eastAsia="HGGothicE" w:hAnsi="Cambria" w:cs="Arial"/>
        </w:rPr>
        <w:t xml:space="preserve">Clarissa </w:t>
      </w:r>
      <w:proofErr w:type="spellStart"/>
      <w:r w:rsidR="006120E9" w:rsidRPr="006120E9">
        <w:rPr>
          <w:rFonts w:ascii="Cambria" w:eastAsia="HGGothicE" w:hAnsi="Cambria" w:cs="Arial"/>
        </w:rPr>
        <w:t>Aché</w:t>
      </w:r>
      <w:proofErr w:type="spellEnd"/>
      <w:r w:rsidR="006120E9" w:rsidRPr="006120E9">
        <w:rPr>
          <w:rFonts w:ascii="Cambria" w:eastAsia="HGGothicE" w:hAnsi="Cambria" w:cs="Arial"/>
        </w:rPr>
        <w:t>​</w:t>
      </w:r>
      <w:r w:rsidR="006120E9">
        <w:rPr>
          <w:rFonts w:ascii="Cambria" w:eastAsia="HGGothicE" w:hAnsi="Cambria" w:cs="Arial"/>
        </w:rPr>
        <w:t>.</w:t>
      </w:r>
    </w:p>
    <w:p w14:paraId="06794B78" w14:textId="77777777" w:rsidR="006A7C35" w:rsidRPr="009D41EF" w:rsidRDefault="006A7C35" w:rsidP="005C7465">
      <w:pPr>
        <w:rPr>
          <w:rFonts w:ascii="Cambria" w:eastAsia="HGGothicE" w:hAnsi="Cambria" w:cs="Arial"/>
        </w:rPr>
      </w:pPr>
    </w:p>
    <w:p w14:paraId="7AF6C472" w14:textId="48F519D1" w:rsidR="1CD3E219" w:rsidRDefault="1CD3E219" w:rsidP="28295DB5">
      <w:pPr>
        <w:jc w:val="center"/>
        <w:rPr>
          <w:rFonts w:ascii="Cambria" w:eastAsia="HGGothicE" w:hAnsi="Cambria" w:cs="Arial"/>
          <w:sz w:val="20"/>
          <w:szCs w:val="20"/>
        </w:rPr>
      </w:pPr>
      <w:r w:rsidRPr="28295DB5">
        <w:rPr>
          <w:rFonts w:ascii="Cambria" w:eastAsia="HGGothicE" w:hAnsi="Cambria" w:cs="Arial"/>
          <w:sz w:val="20"/>
          <w:szCs w:val="20"/>
        </w:rPr>
        <w:t>“United States is home to 5 percent of the world’s population but 25 percent of its prisoners. We have more total prisoners than any other country in the world”.</w:t>
      </w:r>
    </w:p>
    <w:p w14:paraId="42085006" w14:textId="0D638E9B" w:rsidR="28295DB5" w:rsidRDefault="28295DB5" w:rsidP="28295DB5">
      <w:pPr>
        <w:rPr>
          <w:rFonts w:ascii="Cambria" w:eastAsia="HGGothicE" w:hAnsi="Cambria" w:cs="Arial"/>
          <w:sz w:val="20"/>
          <w:szCs w:val="20"/>
        </w:rPr>
      </w:pPr>
    </w:p>
    <w:p w14:paraId="50BCDA63" w14:textId="04341422" w:rsidR="476DF027" w:rsidRDefault="5FD2C8D0" w:rsidP="11A42E76">
      <w:pPr>
        <w:spacing w:after="120" w:line="276" w:lineRule="auto"/>
        <w:ind w:firstLine="720"/>
        <w:rPr>
          <w:rFonts w:ascii="Cambria" w:eastAsia="HGGothicE" w:hAnsi="Cambria" w:cs="Arial"/>
          <w:sz w:val="20"/>
          <w:szCs w:val="20"/>
        </w:rPr>
      </w:pPr>
      <w:r w:rsidRPr="28295DB5">
        <w:rPr>
          <w:rFonts w:ascii="Cambria" w:eastAsia="HGGothicE" w:hAnsi="Cambria" w:cs="Arial"/>
          <w:sz w:val="20"/>
          <w:szCs w:val="20"/>
        </w:rPr>
        <w:t>The U.S. has a longstanding history of racial bias in the criminal</w:t>
      </w:r>
      <w:r w:rsidR="567CF17D" w:rsidRPr="28295DB5">
        <w:rPr>
          <w:rFonts w:ascii="Cambria" w:eastAsia="HGGothicE" w:hAnsi="Cambria" w:cs="Arial"/>
          <w:sz w:val="20"/>
          <w:szCs w:val="20"/>
        </w:rPr>
        <w:t xml:space="preserve"> </w:t>
      </w:r>
      <w:r w:rsidR="16B0B32A" w:rsidRPr="28295DB5">
        <w:rPr>
          <w:rFonts w:ascii="Cambria" w:eastAsia="HGGothicE" w:hAnsi="Cambria" w:cs="Arial"/>
          <w:sz w:val="20"/>
          <w:szCs w:val="20"/>
        </w:rPr>
        <w:t xml:space="preserve">justice </w:t>
      </w:r>
      <w:commentRangeStart w:id="1"/>
      <w:r w:rsidR="16B0B32A" w:rsidRPr="28295DB5">
        <w:rPr>
          <w:rFonts w:ascii="Cambria" w:eastAsia="HGGothicE" w:hAnsi="Cambria" w:cs="Arial"/>
          <w:sz w:val="20"/>
          <w:szCs w:val="20"/>
        </w:rPr>
        <w:t>system</w:t>
      </w:r>
      <w:commentRangeEnd w:id="1"/>
      <w:r w:rsidR="005C6B28">
        <w:rPr>
          <w:rStyle w:val="CommentReference"/>
        </w:rPr>
        <w:commentReference w:id="1"/>
      </w:r>
      <w:r w:rsidR="16B0B32A" w:rsidRPr="28295DB5">
        <w:rPr>
          <w:rFonts w:ascii="Cambria" w:eastAsia="HGGothicE" w:hAnsi="Cambria" w:cs="Arial"/>
          <w:sz w:val="20"/>
          <w:szCs w:val="20"/>
        </w:rPr>
        <w:t xml:space="preserve">, </w:t>
      </w:r>
      <w:r w:rsidR="354E41C3" w:rsidRPr="28295DB5">
        <w:rPr>
          <w:rFonts w:ascii="Cambria" w:eastAsia="HGGothicE" w:hAnsi="Cambria" w:cs="Arial"/>
          <w:sz w:val="20"/>
          <w:szCs w:val="20"/>
        </w:rPr>
        <w:t xml:space="preserve">depicted </w:t>
      </w:r>
      <w:ins w:id="2" w:author="Ryan Huang" w:date="2022-10-04T12:12:00Z">
        <w:r w:rsidR="00CB309F">
          <w:rPr>
            <w:rFonts w:ascii="Cambria" w:eastAsia="HGGothicE" w:hAnsi="Cambria" w:cs="Arial"/>
            <w:sz w:val="20"/>
            <w:szCs w:val="20"/>
          </w:rPr>
          <w:t>by</w:t>
        </w:r>
      </w:ins>
      <w:del w:id="3" w:author="Ryan Huang" w:date="2022-10-04T12:12:00Z">
        <w:r w:rsidR="354E41C3" w:rsidRPr="28295DB5" w:rsidDel="00CB309F">
          <w:rPr>
            <w:rFonts w:ascii="Cambria" w:eastAsia="HGGothicE" w:hAnsi="Cambria" w:cs="Arial"/>
            <w:sz w:val="20"/>
            <w:szCs w:val="20"/>
          </w:rPr>
          <w:delText>in</w:delText>
        </w:r>
      </w:del>
      <w:r w:rsidR="354E41C3" w:rsidRPr="28295DB5">
        <w:rPr>
          <w:rFonts w:ascii="Cambria" w:eastAsia="HGGothicE" w:hAnsi="Cambria" w:cs="Arial"/>
          <w:sz w:val="20"/>
          <w:szCs w:val="20"/>
        </w:rPr>
        <w:t xml:space="preserve"> the </w:t>
      </w:r>
      <w:del w:id="4" w:author="Ryan Huang" w:date="2022-10-04T12:12:00Z">
        <w:r w:rsidR="354E41C3" w:rsidRPr="28295DB5" w:rsidDel="00E80D10">
          <w:rPr>
            <w:rFonts w:ascii="Cambria" w:eastAsia="HGGothicE" w:hAnsi="Cambria" w:cs="Arial"/>
            <w:sz w:val="20"/>
            <w:szCs w:val="20"/>
          </w:rPr>
          <w:delText xml:space="preserve">large difference in percentage </w:delText>
        </w:r>
      </w:del>
      <w:del w:id="5" w:author="Ryan Huang" w:date="2022-10-04T12:10:00Z">
        <w:r w:rsidR="354E41C3" w:rsidRPr="28295DB5" w:rsidDel="00066831">
          <w:rPr>
            <w:rFonts w:ascii="Cambria" w:eastAsia="HGGothicE" w:hAnsi="Cambria" w:cs="Arial"/>
            <w:sz w:val="20"/>
            <w:szCs w:val="20"/>
          </w:rPr>
          <w:delText xml:space="preserve">that </w:delText>
        </w:r>
      </w:del>
      <w:del w:id="6" w:author="Ryan Huang" w:date="2022-10-04T12:12:00Z">
        <w:r w:rsidR="719EB920" w:rsidRPr="28295DB5" w:rsidDel="00E80D10">
          <w:rPr>
            <w:rFonts w:ascii="Cambria" w:eastAsia="HGGothicE" w:hAnsi="Cambria" w:cs="Arial"/>
            <w:sz w:val="20"/>
            <w:szCs w:val="20"/>
          </w:rPr>
          <w:delText>African American</w:delText>
        </w:r>
        <w:r w:rsidR="2AF79582" w:rsidRPr="28295DB5" w:rsidDel="00E80D10">
          <w:rPr>
            <w:rFonts w:ascii="Cambria" w:eastAsia="HGGothicE" w:hAnsi="Cambria" w:cs="Arial"/>
            <w:sz w:val="20"/>
            <w:szCs w:val="20"/>
          </w:rPr>
          <w:delText xml:space="preserve"> </w:delText>
        </w:r>
        <w:r w:rsidR="354E41C3" w:rsidRPr="28295DB5" w:rsidDel="00E80D10">
          <w:rPr>
            <w:rFonts w:ascii="Cambria" w:eastAsia="HGGothicE" w:hAnsi="Cambria" w:cs="Arial"/>
            <w:sz w:val="20"/>
            <w:szCs w:val="20"/>
          </w:rPr>
          <w:delText xml:space="preserve">people make </w:delText>
        </w:r>
      </w:del>
      <w:del w:id="7" w:author="Ryan Huang" w:date="2022-10-04T12:11:00Z">
        <w:r w:rsidR="0E4FD4F5" w:rsidRPr="28295DB5" w:rsidDel="009E16A5">
          <w:rPr>
            <w:rFonts w:ascii="Cambria" w:eastAsia="HGGothicE" w:hAnsi="Cambria" w:cs="Arial"/>
            <w:sz w:val="20"/>
            <w:szCs w:val="20"/>
          </w:rPr>
          <w:delText>of</w:delText>
        </w:r>
      </w:del>
      <w:del w:id="8" w:author="Ryan Huang" w:date="2022-10-04T12:12:00Z">
        <w:r w:rsidR="0E4FD4F5" w:rsidRPr="28295DB5" w:rsidDel="00E80D10">
          <w:rPr>
            <w:rFonts w:ascii="Cambria" w:eastAsia="HGGothicE" w:hAnsi="Cambria" w:cs="Arial"/>
            <w:sz w:val="20"/>
            <w:szCs w:val="20"/>
          </w:rPr>
          <w:delText xml:space="preserve"> the population versus that of </w:delText>
        </w:r>
        <w:r w:rsidR="14744D37" w:rsidRPr="28295DB5" w:rsidDel="00E80D10">
          <w:rPr>
            <w:rFonts w:ascii="Cambria" w:eastAsia="HGGothicE" w:hAnsi="Cambria" w:cs="Arial"/>
            <w:sz w:val="20"/>
            <w:szCs w:val="20"/>
          </w:rPr>
          <w:delText xml:space="preserve">the </w:delText>
        </w:r>
        <w:r w:rsidR="7CF5B086" w:rsidRPr="28295DB5" w:rsidDel="00E80D10">
          <w:rPr>
            <w:rFonts w:ascii="Cambria" w:eastAsia="HGGothicE" w:hAnsi="Cambria" w:cs="Arial"/>
            <w:sz w:val="20"/>
            <w:szCs w:val="20"/>
          </w:rPr>
          <w:delText>incarcerated population</w:delText>
        </w:r>
      </w:del>
      <w:ins w:id="9" w:author="Ryan Huang" w:date="2022-10-04T12:12:00Z">
        <w:r w:rsidR="00E80D10">
          <w:rPr>
            <w:rFonts w:ascii="Cambria" w:eastAsia="HGGothicE" w:hAnsi="Cambria" w:cs="Arial"/>
            <w:sz w:val="20"/>
            <w:szCs w:val="20"/>
          </w:rPr>
          <w:t xml:space="preserve">disproportionate makeup of </w:t>
        </w:r>
        <w:r w:rsidR="00A47997">
          <w:rPr>
            <w:rFonts w:ascii="Cambria" w:eastAsia="HGGothicE" w:hAnsi="Cambria" w:cs="Arial"/>
            <w:sz w:val="20"/>
            <w:szCs w:val="20"/>
          </w:rPr>
          <w:t>African American prisoners as opposed to the general populace</w:t>
        </w:r>
      </w:ins>
      <w:r w:rsidR="0E4FD4F5" w:rsidRPr="28295DB5">
        <w:rPr>
          <w:rFonts w:ascii="Cambria" w:eastAsia="HGGothicE" w:hAnsi="Cambria" w:cs="Arial"/>
          <w:sz w:val="20"/>
          <w:szCs w:val="20"/>
        </w:rPr>
        <w:t xml:space="preserve">. </w:t>
      </w:r>
      <w:commentRangeStart w:id="10"/>
      <w:r w:rsidR="7DF217BB" w:rsidRPr="28295DB5">
        <w:rPr>
          <w:rFonts w:ascii="Cambria" w:eastAsia="HGGothicE" w:hAnsi="Cambria" w:cs="Arial"/>
          <w:sz w:val="20"/>
          <w:szCs w:val="20"/>
        </w:rPr>
        <w:t xml:space="preserve">The </w:t>
      </w:r>
      <w:r w:rsidR="5B4E00C0" w:rsidRPr="28295DB5">
        <w:rPr>
          <w:rFonts w:ascii="Cambria" w:eastAsia="HGGothicE" w:hAnsi="Cambria" w:cs="Arial"/>
          <w:sz w:val="20"/>
          <w:szCs w:val="20"/>
        </w:rPr>
        <w:t>deep</w:t>
      </w:r>
      <w:del w:id="11" w:author="Ryan Huang" w:date="2022-10-04T11:58:00Z">
        <w:r w:rsidR="5B4E00C0" w:rsidRPr="28295DB5" w:rsidDel="005C6B28">
          <w:rPr>
            <w:rFonts w:ascii="Cambria" w:eastAsia="HGGothicE" w:hAnsi="Cambria" w:cs="Arial"/>
            <w:sz w:val="20"/>
            <w:szCs w:val="20"/>
          </w:rPr>
          <w:delText xml:space="preserve"> </w:delText>
        </w:r>
      </w:del>
      <w:ins w:id="12" w:author="Ryan Huang" w:date="2022-10-04T11:58:00Z">
        <w:r w:rsidR="005C6B28">
          <w:rPr>
            <w:rFonts w:ascii="Cambria" w:eastAsia="HGGothicE" w:hAnsi="Cambria" w:cs="Arial"/>
            <w:sz w:val="20"/>
            <w:szCs w:val="20"/>
          </w:rPr>
          <w:t>-</w:t>
        </w:r>
      </w:ins>
      <w:r w:rsidR="5B4E00C0" w:rsidRPr="28295DB5">
        <w:rPr>
          <w:rFonts w:ascii="Cambria" w:eastAsia="HGGothicE" w:hAnsi="Cambria" w:cs="Arial"/>
          <w:sz w:val="20"/>
          <w:szCs w:val="20"/>
        </w:rPr>
        <w:t>rootedness</w:t>
      </w:r>
      <w:r w:rsidR="7DF217BB" w:rsidRPr="28295DB5">
        <w:rPr>
          <w:rFonts w:ascii="Cambria" w:eastAsia="HGGothicE" w:hAnsi="Cambria" w:cs="Arial"/>
          <w:sz w:val="20"/>
          <w:szCs w:val="20"/>
        </w:rPr>
        <w:t xml:space="preserve"> of th</w:t>
      </w:r>
      <w:r w:rsidR="2319801E" w:rsidRPr="11A42E76">
        <w:rPr>
          <w:rFonts w:ascii="Cambria" w:eastAsia="HGGothicE" w:hAnsi="Cambria" w:cs="Arial"/>
          <w:sz w:val="20"/>
          <w:szCs w:val="20"/>
        </w:rPr>
        <w:t>is</w:t>
      </w:r>
      <w:r w:rsidR="7DF217BB" w:rsidRPr="11A42E76">
        <w:rPr>
          <w:rFonts w:ascii="Cambria" w:eastAsia="HGGothicE" w:hAnsi="Cambria" w:cs="Arial"/>
          <w:sz w:val="20"/>
          <w:szCs w:val="20"/>
        </w:rPr>
        <w:t xml:space="preserve"> systemic bias </w:t>
      </w:r>
      <w:r w:rsidR="083FE581" w:rsidRPr="11A42E76">
        <w:rPr>
          <w:rFonts w:ascii="Cambria" w:eastAsia="HGGothicE" w:hAnsi="Cambria" w:cs="Arial"/>
          <w:sz w:val="20"/>
          <w:szCs w:val="20"/>
        </w:rPr>
        <w:t xml:space="preserve">makes </w:t>
      </w:r>
      <w:r w:rsidR="3C210859" w:rsidRPr="11A42E76">
        <w:rPr>
          <w:rFonts w:ascii="Cambria" w:eastAsia="HGGothicE" w:hAnsi="Cambria" w:cs="Arial"/>
          <w:sz w:val="20"/>
          <w:szCs w:val="20"/>
        </w:rPr>
        <w:t xml:space="preserve">it a complex and </w:t>
      </w:r>
      <w:del w:id="13" w:author="Ryan Huang" w:date="2022-10-04T12:14:00Z">
        <w:r w:rsidR="3C210859" w:rsidRPr="11A42E76" w:rsidDel="00BC0921">
          <w:rPr>
            <w:rFonts w:ascii="Cambria" w:eastAsia="HGGothicE" w:hAnsi="Cambria" w:cs="Arial"/>
            <w:sz w:val="20"/>
            <w:szCs w:val="20"/>
          </w:rPr>
          <w:delText xml:space="preserve">difficult </w:delText>
        </w:r>
      </w:del>
      <w:ins w:id="14" w:author="Ryan Huang" w:date="2022-10-04T12:14:00Z">
        <w:r w:rsidR="00BC0921">
          <w:rPr>
            <w:rFonts w:ascii="Cambria" w:eastAsia="HGGothicE" w:hAnsi="Cambria" w:cs="Arial"/>
            <w:sz w:val="20"/>
            <w:szCs w:val="20"/>
          </w:rPr>
          <w:t>challenging</w:t>
        </w:r>
        <w:r w:rsidR="00BC0921" w:rsidRPr="11A42E76">
          <w:rPr>
            <w:rFonts w:ascii="Cambria" w:eastAsia="HGGothicE" w:hAnsi="Cambria" w:cs="Arial"/>
            <w:sz w:val="20"/>
            <w:szCs w:val="20"/>
          </w:rPr>
          <w:t xml:space="preserve"> </w:t>
        </w:r>
      </w:ins>
      <w:r w:rsidR="3C210859" w:rsidRPr="11A42E76">
        <w:rPr>
          <w:rFonts w:ascii="Cambria" w:eastAsia="HGGothicE" w:hAnsi="Cambria" w:cs="Arial"/>
          <w:sz w:val="20"/>
          <w:szCs w:val="20"/>
        </w:rPr>
        <w:t>problem to solve</w:t>
      </w:r>
      <w:commentRangeEnd w:id="10"/>
      <w:r w:rsidR="00CB309F">
        <w:rPr>
          <w:rStyle w:val="CommentReference"/>
        </w:rPr>
        <w:commentReference w:id="10"/>
      </w:r>
      <w:r w:rsidR="3C210859" w:rsidRPr="11A42E76">
        <w:rPr>
          <w:rFonts w:ascii="Cambria" w:eastAsia="HGGothicE" w:hAnsi="Cambria" w:cs="Arial"/>
          <w:sz w:val="20"/>
          <w:szCs w:val="20"/>
        </w:rPr>
        <w:t xml:space="preserve">, </w:t>
      </w:r>
      <w:commentRangeStart w:id="15"/>
      <w:r w:rsidR="3C210859" w:rsidRPr="11A42E76">
        <w:rPr>
          <w:rFonts w:ascii="Cambria" w:eastAsia="HGGothicE" w:hAnsi="Cambria" w:cs="Arial"/>
          <w:sz w:val="20"/>
          <w:szCs w:val="20"/>
        </w:rPr>
        <w:t xml:space="preserve">but </w:t>
      </w:r>
      <w:r w:rsidR="19A34515" w:rsidRPr="11A42E76">
        <w:rPr>
          <w:rFonts w:ascii="Cambria" w:eastAsia="HGGothicE" w:hAnsi="Cambria" w:cs="Arial"/>
          <w:sz w:val="20"/>
          <w:szCs w:val="20"/>
        </w:rPr>
        <w:t xml:space="preserve">one </w:t>
      </w:r>
      <w:r w:rsidR="3C210859" w:rsidRPr="11A42E76">
        <w:rPr>
          <w:rFonts w:ascii="Cambria" w:eastAsia="HGGothicE" w:hAnsi="Cambria" w:cs="Arial"/>
          <w:sz w:val="20"/>
          <w:szCs w:val="20"/>
        </w:rPr>
        <w:t>without which true justice cannot be served</w:t>
      </w:r>
      <w:commentRangeEnd w:id="15"/>
      <w:r w:rsidR="00527202">
        <w:rPr>
          <w:rStyle w:val="CommentReference"/>
        </w:rPr>
        <w:commentReference w:id="15"/>
      </w:r>
      <w:r w:rsidR="3C210859" w:rsidRPr="11A42E76">
        <w:rPr>
          <w:rFonts w:ascii="Cambria" w:eastAsia="HGGothicE" w:hAnsi="Cambria" w:cs="Arial"/>
          <w:sz w:val="20"/>
          <w:szCs w:val="20"/>
        </w:rPr>
        <w:t xml:space="preserve">. </w:t>
      </w:r>
      <w:del w:id="16" w:author="Ryan Huang" w:date="2022-10-04T12:15:00Z">
        <w:r w:rsidR="6A2A3FBD" w:rsidRPr="11A42E76" w:rsidDel="00527202">
          <w:rPr>
            <w:rFonts w:ascii="Cambria" w:eastAsia="HGGothicE" w:hAnsi="Cambria" w:cs="Arial"/>
            <w:sz w:val="20"/>
            <w:szCs w:val="20"/>
          </w:rPr>
          <w:delText xml:space="preserve">Taking a step towards </w:delText>
        </w:r>
      </w:del>
      <w:del w:id="17" w:author="Ryan Huang" w:date="2022-10-04T12:16:00Z">
        <w:r w:rsidR="6A2A3FBD" w:rsidRPr="11A42E76" w:rsidDel="00527202">
          <w:rPr>
            <w:rFonts w:ascii="Cambria" w:eastAsia="HGGothicE" w:hAnsi="Cambria" w:cs="Arial"/>
            <w:sz w:val="20"/>
            <w:szCs w:val="20"/>
          </w:rPr>
          <w:delText>i</w:delText>
        </w:r>
      </w:del>
      <w:ins w:id="18" w:author="Ryan Huang" w:date="2022-10-04T12:16:00Z">
        <w:r w:rsidR="00527202">
          <w:rPr>
            <w:rFonts w:ascii="Cambria" w:eastAsia="HGGothicE" w:hAnsi="Cambria" w:cs="Arial"/>
            <w:sz w:val="20"/>
            <w:szCs w:val="20"/>
          </w:rPr>
          <w:t>I</w:t>
        </w:r>
      </w:ins>
      <w:r w:rsidR="6A2A3FBD" w:rsidRPr="11A42E76">
        <w:rPr>
          <w:rFonts w:ascii="Cambria" w:eastAsia="HGGothicE" w:hAnsi="Cambria" w:cs="Arial"/>
          <w:sz w:val="20"/>
          <w:szCs w:val="20"/>
        </w:rPr>
        <w:t xml:space="preserve">nvestigating this bias requires a </w:t>
      </w:r>
      <w:del w:id="19" w:author="Ryan Huang" w:date="2022-10-04T12:14:00Z">
        <w:r w:rsidR="6A2A3FBD" w:rsidRPr="11A42E76" w:rsidDel="00BC0921">
          <w:rPr>
            <w:rFonts w:ascii="Cambria" w:eastAsia="HGGothicE" w:hAnsi="Cambria" w:cs="Arial"/>
            <w:sz w:val="20"/>
            <w:szCs w:val="20"/>
          </w:rPr>
          <w:delText xml:space="preserve">strong </w:delText>
        </w:r>
      </w:del>
      <w:ins w:id="20" w:author="Ryan Huang" w:date="2022-10-04T12:14:00Z">
        <w:r w:rsidR="00BC0921">
          <w:rPr>
            <w:rFonts w:ascii="Cambria" w:eastAsia="HGGothicE" w:hAnsi="Cambria" w:cs="Arial"/>
            <w:sz w:val="20"/>
            <w:szCs w:val="20"/>
          </w:rPr>
          <w:t>robust</w:t>
        </w:r>
        <w:r w:rsidR="00BC0921" w:rsidRPr="11A42E76">
          <w:rPr>
            <w:rFonts w:ascii="Cambria" w:eastAsia="HGGothicE" w:hAnsi="Cambria" w:cs="Arial"/>
            <w:sz w:val="20"/>
            <w:szCs w:val="20"/>
          </w:rPr>
          <w:t xml:space="preserve"> </w:t>
        </w:r>
      </w:ins>
      <w:r w:rsidR="6A2A3FBD" w:rsidRPr="11A42E76">
        <w:rPr>
          <w:rFonts w:ascii="Cambria" w:eastAsia="HGGothicE" w:hAnsi="Cambria" w:cs="Arial"/>
          <w:sz w:val="20"/>
          <w:szCs w:val="20"/>
        </w:rPr>
        <w:t>data-oriented approach</w:t>
      </w:r>
      <w:ins w:id="21" w:author="Ryan Huang" w:date="2022-10-04T12:16:00Z">
        <w:r w:rsidR="002E4339">
          <w:rPr>
            <w:rFonts w:ascii="Cambria" w:eastAsia="HGGothicE" w:hAnsi="Cambria" w:cs="Arial"/>
            <w:sz w:val="20"/>
            <w:szCs w:val="20"/>
          </w:rPr>
          <w:t xml:space="preserve"> </w:t>
        </w:r>
      </w:ins>
      <w:commentRangeStart w:id="22"/>
      <w:del w:id="23" w:author="Ryan Huang" w:date="2022-10-04T12:16:00Z">
        <w:r w:rsidR="6A2A3FBD" w:rsidRPr="11A42E76" w:rsidDel="002E4339">
          <w:rPr>
            <w:rFonts w:ascii="Cambria" w:eastAsia="HGGothicE" w:hAnsi="Cambria" w:cs="Arial"/>
            <w:sz w:val="20"/>
            <w:szCs w:val="20"/>
          </w:rPr>
          <w:delText xml:space="preserve">, one </w:delText>
        </w:r>
      </w:del>
      <w:commentRangeEnd w:id="22"/>
      <w:r w:rsidR="00DE5D96">
        <w:rPr>
          <w:rStyle w:val="CommentReference"/>
        </w:rPr>
        <w:commentReference w:id="22"/>
      </w:r>
      <w:r w:rsidR="6A2A3FBD" w:rsidRPr="11A42E76">
        <w:rPr>
          <w:rFonts w:ascii="Cambria" w:eastAsia="HGGothicE" w:hAnsi="Cambria" w:cs="Arial"/>
          <w:sz w:val="20"/>
          <w:szCs w:val="20"/>
        </w:rPr>
        <w:t xml:space="preserve">based on legal sentencing guidelines and historical sentencing records. </w:t>
      </w:r>
      <w:r w:rsidR="6B6BB3CB" w:rsidRPr="11A42E76">
        <w:rPr>
          <w:rFonts w:ascii="Cambria" w:eastAsia="HGGothicE" w:hAnsi="Cambria" w:cs="Arial"/>
          <w:sz w:val="20"/>
          <w:szCs w:val="20"/>
        </w:rPr>
        <w:t xml:space="preserve">According to the U.S. </w:t>
      </w:r>
      <w:del w:id="24" w:author="Ryan Huang" w:date="2022-10-04T12:17:00Z">
        <w:r w:rsidR="6B6BB3CB" w:rsidRPr="11A42E76" w:rsidDel="000816C6">
          <w:rPr>
            <w:rFonts w:ascii="Cambria" w:eastAsia="HGGothicE" w:hAnsi="Cambria" w:cs="Arial"/>
            <w:sz w:val="20"/>
            <w:szCs w:val="20"/>
          </w:rPr>
          <w:delText>c</w:delText>
        </w:r>
      </w:del>
      <w:ins w:id="25" w:author="Ryan Huang" w:date="2022-10-04T12:17:00Z">
        <w:r w:rsidR="000816C6">
          <w:rPr>
            <w:rFonts w:ascii="Cambria" w:eastAsia="HGGothicE" w:hAnsi="Cambria" w:cs="Arial"/>
            <w:sz w:val="20"/>
            <w:szCs w:val="20"/>
          </w:rPr>
          <w:t>C</w:t>
        </w:r>
      </w:ins>
      <w:r w:rsidR="6B6BB3CB" w:rsidRPr="11A42E76">
        <w:rPr>
          <w:rFonts w:ascii="Cambria" w:eastAsia="HGGothicE" w:hAnsi="Cambria" w:cs="Arial"/>
          <w:sz w:val="20"/>
          <w:szCs w:val="20"/>
        </w:rPr>
        <w:t xml:space="preserve">onstitution, </w:t>
      </w:r>
      <w:del w:id="26" w:author="Ryan Huang" w:date="2022-10-04T12:18:00Z">
        <w:r w:rsidR="6B6BB3CB" w:rsidRPr="11A42E76" w:rsidDel="000816C6">
          <w:rPr>
            <w:rFonts w:ascii="Cambria" w:eastAsia="HGGothicE" w:hAnsi="Cambria" w:cs="Arial"/>
            <w:sz w:val="20"/>
            <w:szCs w:val="20"/>
          </w:rPr>
          <w:delText>it</w:delText>
        </w:r>
      </w:del>
      <w:ins w:id="27" w:author="Ryan Huang" w:date="2022-10-04T12:18:00Z">
        <w:r w:rsidR="000816C6">
          <w:rPr>
            <w:rFonts w:ascii="Cambria" w:eastAsia="HGGothicE" w:hAnsi="Cambria" w:cs="Arial"/>
            <w:sz w:val="20"/>
            <w:szCs w:val="20"/>
          </w:rPr>
          <w:t>citizens have</w:t>
        </w:r>
      </w:ins>
      <w:r w:rsidR="6B6BB3CB" w:rsidRPr="11A42E76">
        <w:rPr>
          <w:rFonts w:ascii="Cambria" w:eastAsia="HGGothicE" w:hAnsi="Cambria" w:cs="Arial"/>
          <w:sz w:val="20"/>
          <w:szCs w:val="20"/>
        </w:rPr>
        <w:t xml:space="preserve"> a right </w:t>
      </w:r>
      <w:del w:id="28" w:author="Ryan Huang" w:date="2022-10-04T12:18:00Z">
        <w:r w:rsidR="6B6BB3CB" w:rsidRPr="11A42E76" w:rsidDel="000816C6">
          <w:rPr>
            <w:rFonts w:ascii="Cambria" w:eastAsia="HGGothicE" w:hAnsi="Cambria" w:cs="Arial"/>
            <w:sz w:val="20"/>
            <w:szCs w:val="20"/>
          </w:rPr>
          <w:delText xml:space="preserve">for citizens </w:delText>
        </w:r>
      </w:del>
      <w:r w:rsidR="6B6BB3CB" w:rsidRPr="11A42E76">
        <w:rPr>
          <w:rFonts w:ascii="Cambria" w:eastAsia="HGGothicE" w:hAnsi="Cambria" w:cs="Arial"/>
          <w:sz w:val="20"/>
          <w:szCs w:val="20"/>
        </w:rPr>
        <w:t xml:space="preserve">to </w:t>
      </w:r>
      <w:del w:id="29" w:author="Ryan Huang" w:date="2022-10-04T12:18:00Z">
        <w:r w:rsidR="6B6BB3CB" w:rsidRPr="11A42E76" w:rsidDel="000816C6">
          <w:rPr>
            <w:rFonts w:ascii="Cambria" w:eastAsia="HGGothicE" w:hAnsi="Cambria" w:cs="Arial"/>
            <w:sz w:val="20"/>
            <w:szCs w:val="20"/>
          </w:rPr>
          <w:delText xml:space="preserve">have </w:delText>
        </w:r>
      </w:del>
      <w:r w:rsidR="6B6BB3CB" w:rsidRPr="11A42E76">
        <w:rPr>
          <w:rFonts w:ascii="Cambria" w:eastAsia="HGGothicE" w:hAnsi="Cambria" w:cs="Arial"/>
          <w:sz w:val="20"/>
          <w:szCs w:val="20"/>
        </w:rPr>
        <w:t xml:space="preserve">access </w:t>
      </w:r>
      <w:del w:id="30" w:author="Ryan Huang" w:date="2022-10-04T12:18:00Z">
        <w:r w:rsidR="6B6BB3CB" w:rsidRPr="11A42E76" w:rsidDel="000816C6">
          <w:rPr>
            <w:rFonts w:ascii="Cambria" w:eastAsia="HGGothicE" w:hAnsi="Cambria" w:cs="Arial"/>
            <w:sz w:val="20"/>
            <w:szCs w:val="20"/>
          </w:rPr>
          <w:delText xml:space="preserve">to </w:delText>
        </w:r>
      </w:del>
      <w:r w:rsidR="6B6BB3CB" w:rsidRPr="11A42E76">
        <w:rPr>
          <w:rFonts w:ascii="Cambria" w:eastAsia="HGGothicE" w:hAnsi="Cambria" w:cs="Arial"/>
          <w:sz w:val="20"/>
          <w:szCs w:val="20"/>
        </w:rPr>
        <w:t xml:space="preserve">criminal trial </w:t>
      </w:r>
      <w:commentRangeStart w:id="31"/>
      <w:r w:rsidR="6B6BB3CB" w:rsidRPr="11A42E76">
        <w:rPr>
          <w:rFonts w:ascii="Cambria" w:eastAsia="HGGothicE" w:hAnsi="Cambria" w:cs="Arial"/>
          <w:sz w:val="20"/>
          <w:szCs w:val="20"/>
        </w:rPr>
        <w:t xml:space="preserve">proceedings, but </w:t>
      </w:r>
      <w:commentRangeEnd w:id="31"/>
      <w:r w:rsidR="000816C6">
        <w:rPr>
          <w:rStyle w:val="CommentReference"/>
        </w:rPr>
        <w:commentReference w:id="31"/>
      </w:r>
      <w:r w:rsidR="6B6BB3CB" w:rsidRPr="11A42E76">
        <w:rPr>
          <w:rFonts w:ascii="Cambria" w:eastAsia="HGGothicE" w:hAnsi="Cambria" w:cs="Arial"/>
          <w:sz w:val="20"/>
          <w:szCs w:val="20"/>
        </w:rPr>
        <w:t xml:space="preserve">these </w:t>
      </w:r>
      <w:r w:rsidR="5B92B201" w:rsidRPr="11A42E76">
        <w:rPr>
          <w:rFonts w:ascii="Cambria" w:eastAsia="HGGothicE" w:hAnsi="Cambria" w:cs="Arial"/>
          <w:sz w:val="20"/>
          <w:szCs w:val="20"/>
        </w:rPr>
        <w:t xml:space="preserve">have been </w:t>
      </w:r>
      <w:r w:rsidR="6B6BB3CB" w:rsidRPr="11A42E76">
        <w:rPr>
          <w:rFonts w:ascii="Cambria" w:eastAsia="HGGothicE" w:hAnsi="Cambria" w:cs="Arial"/>
          <w:sz w:val="20"/>
          <w:szCs w:val="20"/>
        </w:rPr>
        <w:t>difficult to ob</w:t>
      </w:r>
      <w:r w:rsidR="5A020F7E" w:rsidRPr="11A42E76">
        <w:rPr>
          <w:rFonts w:ascii="Cambria" w:eastAsia="HGGothicE" w:hAnsi="Cambria" w:cs="Arial"/>
          <w:sz w:val="20"/>
          <w:szCs w:val="20"/>
        </w:rPr>
        <w:t>tain</w:t>
      </w:r>
      <w:r w:rsidR="1E4E7166" w:rsidRPr="11A42E76">
        <w:rPr>
          <w:rFonts w:ascii="Cambria" w:eastAsia="HGGothicE" w:hAnsi="Cambria" w:cs="Arial"/>
          <w:sz w:val="20"/>
          <w:szCs w:val="20"/>
        </w:rPr>
        <w:t>, and in practice, this right is rarely granted.</w:t>
      </w:r>
      <w:r w:rsidR="12D682D8" w:rsidRPr="11A42E76">
        <w:rPr>
          <w:rFonts w:ascii="Cambria" w:eastAsia="HGGothicE" w:hAnsi="Cambria" w:cs="Arial"/>
          <w:sz w:val="20"/>
          <w:szCs w:val="20"/>
        </w:rPr>
        <w:t xml:space="preserve"> In other words, “the public does not have access to high quality, large-scale information about the federal criminal justice system, and therefore, much of what happens in criminal courts remains </w:t>
      </w:r>
      <w:r w:rsidR="286EC50D" w:rsidRPr="11A42E76">
        <w:rPr>
          <w:rFonts w:ascii="Cambria" w:eastAsia="HGGothicE" w:hAnsi="Cambria" w:cs="Arial"/>
          <w:sz w:val="20"/>
          <w:szCs w:val="20"/>
        </w:rPr>
        <w:t>opaque</w:t>
      </w:r>
      <w:r w:rsidR="476DF027" w:rsidRPr="11A42E76">
        <w:rPr>
          <w:rStyle w:val="FootnoteReference"/>
          <w:rFonts w:ascii="Cambria" w:eastAsia="HGGothicE" w:hAnsi="Cambria" w:cs="Arial"/>
          <w:sz w:val="20"/>
          <w:szCs w:val="20"/>
        </w:rPr>
        <w:footnoteReference w:id="2"/>
      </w:r>
      <w:r w:rsidR="12D682D8" w:rsidRPr="11A42E76">
        <w:rPr>
          <w:rFonts w:ascii="Cambria" w:eastAsia="HGGothicE" w:hAnsi="Cambria" w:cs="Arial"/>
          <w:sz w:val="20"/>
          <w:szCs w:val="20"/>
        </w:rPr>
        <w:t>”</w:t>
      </w:r>
      <w:ins w:id="32" w:author="Ryan Huang" w:date="2022-10-04T12:18:00Z">
        <w:r w:rsidR="00BB39E4">
          <w:rPr>
            <w:rFonts w:ascii="Cambria" w:eastAsia="HGGothicE" w:hAnsi="Cambria" w:cs="Arial"/>
            <w:sz w:val="20"/>
            <w:szCs w:val="20"/>
          </w:rPr>
          <w:t>.</w:t>
        </w:r>
      </w:ins>
      <w:del w:id="33" w:author="Ryan Huang" w:date="2022-10-04T12:18:00Z">
        <w:r w:rsidR="7D0BC979" w:rsidRPr="11A42E76" w:rsidDel="00BB39E4">
          <w:rPr>
            <w:rFonts w:ascii="Cambria" w:eastAsia="HGGothicE" w:hAnsi="Cambria" w:cs="Arial"/>
            <w:sz w:val="20"/>
            <w:szCs w:val="20"/>
          </w:rPr>
          <w:delText>,</w:delText>
        </w:r>
      </w:del>
      <w:r w:rsidR="7D0BC979" w:rsidRPr="11A42E76">
        <w:rPr>
          <w:rFonts w:ascii="Cambria" w:eastAsia="HGGothicE" w:hAnsi="Cambria" w:cs="Arial"/>
          <w:sz w:val="20"/>
          <w:szCs w:val="20"/>
        </w:rPr>
        <w:t xml:space="preserve"> </w:t>
      </w:r>
      <w:del w:id="34" w:author="Ryan Huang" w:date="2022-10-04T12:19:00Z">
        <w:r w:rsidR="7D0BC979" w:rsidRPr="11A42E76" w:rsidDel="00BB39E4">
          <w:rPr>
            <w:rFonts w:ascii="Cambria" w:eastAsia="HGGothicE" w:hAnsi="Cambria" w:cs="Arial"/>
            <w:sz w:val="20"/>
            <w:szCs w:val="20"/>
          </w:rPr>
          <w:delText>and w</w:delText>
        </w:r>
      </w:del>
      <w:ins w:id="35" w:author="Ryan Huang" w:date="2022-10-04T12:19:00Z">
        <w:r w:rsidR="00BB39E4">
          <w:rPr>
            <w:rFonts w:ascii="Cambria" w:eastAsia="HGGothicE" w:hAnsi="Cambria" w:cs="Arial"/>
            <w:sz w:val="20"/>
            <w:szCs w:val="20"/>
          </w:rPr>
          <w:t>W</w:t>
        </w:r>
      </w:ins>
      <w:r w:rsidR="7D0BC979" w:rsidRPr="11A42E76">
        <w:rPr>
          <w:rFonts w:ascii="Cambria" w:eastAsia="HGGothicE" w:hAnsi="Cambria" w:cs="Arial"/>
          <w:sz w:val="20"/>
          <w:szCs w:val="20"/>
        </w:rPr>
        <w:t xml:space="preserve">hile </w:t>
      </w:r>
      <w:del w:id="36" w:author="Ryan Huang" w:date="2022-10-04T12:19:00Z">
        <w:r w:rsidR="7D0BC979" w:rsidRPr="11A42E76" w:rsidDel="00BB39E4">
          <w:rPr>
            <w:rFonts w:ascii="Cambria" w:eastAsia="HGGothicE" w:hAnsi="Cambria" w:cs="Arial"/>
            <w:sz w:val="20"/>
            <w:szCs w:val="20"/>
          </w:rPr>
          <w:delText xml:space="preserve">there are </w:delText>
        </w:r>
      </w:del>
      <w:r w:rsidR="7D0BC979" w:rsidRPr="11A42E76">
        <w:rPr>
          <w:rFonts w:ascii="Cambria" w:eastAsia="HGGothicE" w:hAnsi="Cambria" w:cs="Arial"/>
          <w:sz w:val="20"/>
          <w:szCs w:val="20"/>
        </w:rPr>
        <w:t xml:space="preserve">sentencing guidelines </w:t>
      </w:r>
      <w:del w:id="37" w:author="Ryan Huang" w:date="2022-10-04T12:19:00Z">
        <w:r w:rsidR="7D0BC979" w:rsidRPr="11A42E76" w:rsidDel="00BB39E4">
          <w:rPr>
            <w:rFonts w:ascii="Cambria" w:eastAsia="HGGothicE" w:hAnsi="Cambria" w:cs="Arial"/>
            <w:sz w:val="20"/>
            <w:szCs w:val="20"/>
          </w:rPr>
          <w:delText xml:space="preserve">that </w:delText>
        </w:r>
      </w:del>
      <w:r w:rsidR="4B0794E9" w:rsidRPr="11A42E76">
        <w:rPr>
          <w:rFonts w:ascii="Cambria" w:eastAsia="HGGothicE" w:hAnsi="Cambria" w:cs="Arial"/>
          <w:sz w:val="20"/>
          <w:szCs w:val="20"/>
        </w:rPr>
        <w:t xml:space="preserve">inform </w:t>
      </w:r>
      <w:r w:rsidR="603022C9" w:rsidRPr="11A42E76">
        <w:rPr>
          <w:rFonts w:ascii="Cambria" w:eastAsia="HGGothicE" w:hAnsi="Cambria" w:cs="Arial"/>
          <w:sz w:val="20"/>
          <w:szCs w:val="20"/>
        </w:rPr>
        <w:t xml:space="preserve">decision-makers on the corresponding penalties for every processed trial, </w:t>
      </w:r>
      <w:r w:rsidR="3DC1F1E1" w:rsidRPr="11A42E76">
        <w:rPr>
          <w:rFonts w:ascii="Cambria" w:eastAsia="HGGothicE" w:hAnsi="Cambria" w:cs="Arial"/>
          <w:sz w:val="20"/>
          <w:szCs w:val="20"/>
        </w:rPr>
        <w:t xml:space="preserve">appointed judges still hold </w:t>
      </w:r>
      <w:r w:rsidR="0642707B" w:rsidRPr="11A42E76">
        <w:rPr>
          <w:rFonts w:ascii="Cambria" w:eastAsia="HGGothicE" w:hAnsi="Cambria" w:cs="Arial"/>
          <w:sz w:val="20"/>
          <w:szCs w:val="20"/>
        </w:rPr>
        <w:t xml:space="preserve">discretion </w:t>
      </w:r>
      <w:r w:rsidR="0433E04F" w:rsidRPr="11A42E76">
        <w:rPr>
          <w:rFonts w:ascii="Cambria" w:eastAsia="HGGothicE" w:hAnsi="Cambria" w:cs="Arial"/>
          <w:sz w:val="20"/>
          <w:szCs w:val="20"/>
        </w:rPr>
        <w:t xml:space="preserve">on each case’s outcome, </w:t>
      </w:r>
      <w:r w:rsidR="253E6B9B" w:rsidRPr="11A42E76">
        <w:rPr>
          <w:rFonts w:ascii="Cambria" w:eastAsia="HGGothicE" w:hAnsi="Cambria" w:cs="Arial"/>
          <w:sz w:val="20"/>
          <w:szCs w:val="20"/>
        </w:rPr>
        <w:t xml:space="preserve">allowing </w:t>
      </w:r>
      <w:r w:rsidR="581AE312" w:rsidRPr="11A42E76">
        <w:rPr>
          <w:rFonts w:ascii="Cambria" w:eastAsia="HGGothicE" w:hAnsi="Cambria" w:cs="Arial"/>
          <w:sz w:val="20"/>
          <w:szCs w:val="20"/>
        </w:rPr>
        <w:t>personal</w:t>
      </w:r>
      <w:r w:rsidR="49E629D1" w:rsidRPr="11A42E76">
        <w:rPr>
          <w:rFonts w:ascii="Cambria" w:eastAsia="HGGothicE" w:hAnsi="Cambria" w:cs="Arial"/>
          <w:sz w:val="20"/>
          <w:szCs w:val="20"/>
        </w:rPr>
        <w:t xml:space="preserve"> biases to </w:t>
      </w:r>
      <w:r w:rsidR="581AE312" w:rsidRPr="11A42E76">
        <w:rPr>
          <w:rFonts w:ascii="Cambria" w:eastAsia="HGGothicE" w:hAnsi="Cambria" w:cs="Arial"/>
          <w:sz w:val="20"/>
          <w:szCs w:val="20"/>
        </w:rPr>
        <w:t>obstruct justice.</w:t>
      </w:r>
    </w:p>
    <w:p w14:paraId="7D507A18" w14:textId="479E3A8A" w:rsidR="1F3CC51E" w:rsidRDefault="1F3CC51E" w:rsidP="28295DB5">
      <w:pPr>
        <w:spacing w:after="120" w:line="276" w:lineRule="auto"/>
        <w:ind w:firstLine="720"/>
        <w:rPr>
          <w:rFonts w:ascii="Cambria" w:eastAsia="HGGothicE" w:hAnsi="Cambria" w:cs="Arial"/>
          <w:sz w:val="20"/>
          <w:szCs w:val="20"/>
        </w:rPr>
      </w:pPr>
      <w:commentRangeStart w:id="38"/>
      <w:r>
        <w:rPr>
          <w:noProof/>
        </w:rPr>
        <w:drawing>
          <wp:inline distT="0" distB="0" distL="0" distR="0" wp14:anchorId="33F25E08" wp14:editId="152D9BC6">
            <wp:extent cx="4572000" cy="2314575"/>
            <wp:effectExtent l="0" t="0" r="0" b="0"/>
            <wp:docPr id="613413325" name="Picture 61341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commentRangeEnd w:id="38"/>
      <w:r w:rsidR="00D86FF9">
        <w:rPr>
          <w:rStyle w:val="CommentReference"/>
        </w:rPr>
        <w:commentReference w:id="38"/>
      </w:r>
    </w:p>
    <w:p w14:paraId="5D8F79B5" w14:textId="65F7D677" w:rsidR="1F3CC51E" w:rsidRDefault="0E4FD4F5" w:rsidP="11A42E76">
      <w:pPr>
        <w:spacing w:after="120" w:line="276" w:lineRule="auto"/>
        <w:ind w:firstLine="720"/>
        <w:rPr>
          <w:rFonts w:ascii="Cambria" w:eastAsia="HGGothicE" w:hAnsi="Cambria" w:cs="Arial"/>
          <w:i/>
          <w:iCs/>
          <w:sz w:val="20"/>
          <w:szCs w:val="20"/>
        </w:rPr>
      </w:pPr>
      <w:r w:rsidRPr="11A42E76">
        <w:rPr>
          <w:rFonts w:ascii="Cambria" w:eastAsia="HGGothicE" w:hAnsi="Cambria" w:cs="Arial"/>
          <w:i/>
          <w:iCs/>
          <w:sz w:val="20"/>
          <w:szCs w:val="20"/>
        </w:rPr>
        <w:t>Source: Georgia Innocence Project</w:t>
      </w:r>
    </w:p>
    <w:p w14:paraId="5553F326" w14:textId="588F0CE8" w:rsidR="4333AAF7" w:rsidRDefault="4333AAF7" w:rsidP="11A42E76">
      <w:pPr>
        <w:spacing w:after="120" w:line="276" w:lineRule="auto"/>
        <w:ind w:firstLine="720"/>
        <w:rPr>
          <w:rFonts w:ascii="Cambria" w:eastAsia="HGGothicE" w:hAnsi="Cambria" w:cs="Arial"/>
          <w:sz w:val="20"/>
          <w:szCs w:val="20"/>
        </w:rPr>
      </w:pPr>
      <w:commentRangeStart w:id="39"/>
      <w:r w:rsidRPr="11A42E76">
        <w:rPr>
          <w:rFonts w:ascii="Cambria" w:eastAsia="HGGothicE" w:hAnsi="Cambria" w:cs="Arial"/>
          <w:sz w:val="20"/>
          <w:szCs w:val="20"/>
        </w:rPr>
        <w:t xml:space="preserve">There have been many recent efforts </w:t>
      </w:r>
      <w:del w:id="40" w:author="Ryan Huang" w:date="2022-10-04T12:21:00Z">
        <w:r w:rsidRPr="11A42E76" w:rsidDel="00E533D3">
          <w:rPr>
            <w:rFonts w:ascii="Cambria" w:eastAsia="HGGothicE" w:hAnsi="Cambria" w:cs="Arial"/>
            <w:sz w:val="20"/>
            <w:szCs w:val="20"/>
          </w:rPr>
          <w:delText xml:space="preserve">towards </w:delText>
        </w:r>
      </w:del>
      <w:r w:rsidRPr="11A42E76">
        <w:rPr>
          <w:rFonts w:ascii="Cambria" w:eastAsia="HGGothicE" w:hAnsi="Cambria" w:cs="Arial"/>
          <w:sz w:val="20"/>
          <w:szCs w:val="20"/>
        </w:rPr>
        <w:t>investigating bias in criminal sentencing</w:t>
      </w:r>
      <w:del w:id="41" w:author="Ryan Huang" w:date="2022-10-04T12:21:00Z">
        <w:r w:rsidRPr="11A42E76" w:rsidDel="00E533D3">
          <w:rPr>
            <w:rFonts w:ascii="Cambria" w:eastAsia="HGGothicE" w:hAnsi="Cambria" w:cs="Arial"/>
            <w:sz w:val="20"/>
            <w:szCs w:val="20"/>
          </w:rPr>
          <w:delText xml:space="preserve"> that are worth mentioning</w:delText>
        </w:r>
      </w:del>
      <w:r w:rsidRPr="11A42E76">
        <w:rPr>
          <w:rFonts w:ascii="Cambria" w:eastAsia="HGGothicE" w:hAnsi="Cambria" w:cs="Arial"/>
          <w:sz w:val="20"/>
          <w:szCs w:val="20"/>
        </w:rPr>
        <w:t>. One source that has amalgamated the results of multiple studies over the years is that of The Sentencing Project</w:t>
      </w:r>
      <w:r w:rsidRPr="11A42E76">
        <w:rPr>
          <w:rStyle w:val="FootnoteReference"/>
          <w:rFonts w:ascii="Cambria" w:eastAsia="HGGothicE" w:hAnsi="Cambria" w:cs="Arial"/>
          <w:sz w:val="20"/>
          <w:szCs w:val="20"/>
        </w:rPr>
        <w:footnoteReference w:id="3"/>
      </w:r>
      <w:r w:rsidRPr="11A42E76">
        <w:rPr>
          <w:rFonts w:ascii="Cambria" w:eastAsia="HGGothicE" w:hAnsi="Cambria" w:cs="Arial"/>
          <w:sz w:val="20"/>
          <w:szCs w:val="20"/>
        </w:rPr>
        <w:t xml:space="preserve">. Some similar work regarding JUSTFAIR can also be found </w:t>
      </w:r>
      <w:hyperlink r:id="rId16" w:anchor="sec002">
        <w:r w:rsidRPr="11A42E76">
          <w:rPr>
            <w:rStyle w:val="Hyperlink"/>
            <w:rFonts w:ascii="Cambria" w:eastAsia="HGGothicE" w:hAnsi="Cambria" w:cs="Arial"/>
            <w:sz w:val="20"/>
            <w:szCs w:val="20"/>
          </w:rPr>
          <w:t>here</w:t>
        </w:r>
      </w:hyperlink>
      <w:r w:rsidRPr="11A42E76">
        <w:rPr>
          <w:rFonts w:ascii="Cambria" w:eastAsia="HGGothicE" w:hAnsi="Cambria" w:cs="Arial"/>
          <w:sz w:val="20"/>
          <w:szCs w:val="20"/>
        </w:rPr>
        <w:t xml:space="preserve">. </w:t>
      </w:r>
      <w:commentRangeStart w:id="42"/>
      <w:r w:rsidRPr="11A42E76">
        <w:rPr>
          <w:rFonts w:ascii="Cambria" w:eastAsia="HGGothicE" w:hAnsi="Cambria" w:cs="Arial"/>
          <w:sz w:val="20"/>
          <w:szCs w:val="20"/>
        </w:rPr>
        <w:t xml:space="preserve">However, previous work is either outdated or does not take a data science approach to this problem. </w:t>
      </w:r>
      <w:commentRangeEnd w:id="39"/>
      <w:r w:rsidR="000C5DAE">
        <w:rPr>
          <w:rStyle w:val="CommentReference"/>
        </w:rPr>
        <w:commentReference w:id="39"/>
      </w:r>
      <w:del w:id="43" w:author="Ryan Huang" w:date="2022-10-04T12:23:00Z">
        <w:r w:rsidRPr="11A42E76" w:rsidDel="00880360">
          <w:rPr>
            <w:rFonts w:ascii="Cambria" w:eastAsia="HGGothicE" w:hAnsi="Cambria" w:cs="Arial"/>
            <w:sz w:val="20"/>
            <w:szCs w:val="20"/>
          </w:rPr>
          <w:delText>In t</w:delText>
        </w:r>
      </w:del>
      <w:ins w:id="44" w:author="Ryan Huang" w:date="2022-10-04T12:23:00Z">
        <w:r w:rsidR="00880360">
          <w:rPr>
            <w:rFonts w:ascii="Cambria" w:eastAsia="HGGothicE" w:hAnsi="Cambria" w:cs="Arial"/>
            <w:sz w:val="20"/>
            <w:szCs w:val="20"/>
          </w:rPr>
          <w:t>T</w:t>
        </w:r>
      </w:ins>
      <w:r w:rsidRPr="11A42E76">
        <w:rPr>
          <w:rFonts w:ascii="Cambria" w:eastAsia="HGGothicE" w:hAnsi="Cambria" w:cs="Arial"/>
          <w:sz w:val="20"/>
          <w:szCs w:val="20"/>
        </w:rPr>
        <w:t>his study</w:t>
      </w:r>
      <w:ins w:id="45" w:author="Ryan Huang" w:date="2022-10-04T12:23:00Z">
        <w:r w:rsidR="00880360">
          <w:rPr>
            <w:rFonts w:ascii="Cambria" w:eastAsia="HGGothicE" w:hAnsi="Cambria" w:cs="Arial"/>
            <w:sz w:val="20"/>
            <w:szCs w:val="20"/>
          </w:rPr>
          <w:t xml:space="preserve"> </w:t>
        </w:r>
      </w:ins>
      <w:del w:id="46" w:author="Ryan Huang" w:date="2022-10-04T12:23:00Z">
        <w:r w:rsidRPr="11A42E76" w:rsidDel="00880360">
          <w:rPr>
            <w:rFonts w:ascii="Cambria" w:eastAsia="HGGothicE" w:hAnsi="Cambria" w:cs="Arial"/>
            <w:sz w:val="20"/>
            <w:szCs w:val="20"/>
          </w:rPr>
          <w:delText xml:space="preserve">, we </w:delText>
        </w:r>
      </w:del>
      <w:r w:rsidRPr="11A42E76">
        <w:rPr>
          <w:rFonts w:ascii="Cambria" w:eastAsia="HGGothicE" w:hAnsi="Cambria" w:cs="Arial"/>
          <w:sz w:val="20"/>
          <w:szCs w:val="20"/>
        </w:rPr>
        <w:t>build</w:t>
      </w:r>
      <w:ins w:id="47" w:author="Ryan Huang" w:date="2022-10-04T12:23:00Z">
        <w:r w:rsidR="00880360">
          <w:rPr>
            <w:rFonts w:ascii="Cambria" w:eastAsia="HGGothicE" w:hAnsi="Cambria" w:cs="Arial"/>
            <w:sz w:val="20"/>
            <w:szCs w:val="20"/>
          </w:rPr>
          <w:t>s</w:t>
        </w:r>
      </w:ins>
      <w:r w:rsidRPr="11A42E76">
        <w:rPr>
          <w:rFonts w:ascii="Cambria" w:eastAsia="HGGothicE" w:hAnsi="Cambria" w:cs="Arial"/>
          <w:sz w:val="20"/>
          <w:szCs w:val="20"/>
        </w:rPr>
        <w:t xml:space="preserve"> on previous work by focusing on North Carolina and analyzing </w:t>
      </w:r>
      <w:del w:id="48" w:author="Ryan Huang" w:date="2022-10-04T12:21:00Z">
        <w:r w:rsidRPr="11A42E76" w:rsidDel="000C5DAE">
          <w:rPr>
            <w:rFonts w:ascii="Cambria" w:eastAsia="HGGothicE" w:hAnsi="Cambria" w:cs="Arial"/>
            <w:sz w:val="20"/>
            <w:szCs w:val="20"/>
          </w:rPr>
          <w:delText>data that is more recent to 2022</w:delText>
        </w:r>
      </w:del>
      <w:ins w:id="49" w:author="Ryan Huang" w:date="2022-10-04T12:21:00Z">
        <w:r w:rsidR="000C5DAE">
          <w:rPr>
            <w:rFonts w:ascii="Cambria" w:eastAsia="HGGothicE" w:hAnsi="Cambria" w:cs="Arial"/>
            <w:sz w:val="20"/>
            <w:szCs w:val="20"/>
          </w:rPr>
          <w:t>more rece</w:t>
        </w:r>
      </w:ins>
      <w:ins w:id="50" w:author="Ryan Huang" w:date="2022-10-04T12:22:00Z">
        <w:r w:rsidR="000C5DAE">
          <w:rPr>
            <w:rFonts w:ascii="Cambria" w:eastAsia="HGGothicE" w:hAnsi="Cambria" w:cs="Arial"/>
            <w:sz w:val="20"/>
            <w:szCs w:val="20"/>
          </w:rPr>
          <w:t>nt data</w:t>
        </w:r>
      </w:ins>
      <w:r w:rsidRPr="11A42E76">
        <w:rPr>
          <w:rFonts w:ascii="Cambria" w:eastAsia="HGGothicE" w:hAnsi="Cambria" w:cs="Arial"/>
          <w:sz w:val="20"/>
          <w:szCs w:val="20"/>
        </w:rPr>
        <w:t>.</w:t>
      </w:r>
      <w:commentRangeEnd w:id="42"/>
      <w:r w:rsidR="007101F1">
        <w:rPr>
          <w:rStyle w:val="CommentReference"/>
        </w:rPr>
        <w:commentReference w:id="42"/>
      </w:r>
    </w:p>
    <w:p w14:paraId="15F0E2EA" w14:textId="1E22E5B3" w:rsidR="005B232E" w:rsidRPr="00944414" w:rsidRDefault="00760E99" w:rsidP="00420D7D">
      <w:pPr>
        <w:spacing w:after="120" w:line="276" w:lineRule="auto"/>
        <w:ind w:firstLine="720"/>
        <w:rPr>
          <w:rFonts w:ascii="Cambria" w:eastAsia="HGGothicE" w:hAnsi="Cambria" w:cs="Arial"/>
          <w:sz w:val="20"/>
          <w:szCs w:val="20"/>
        </w:rPr>
      </w:pPr>
      <w:r>
        <w:rPr>
          <w:rFonts w:ascii="Cambria" w:eastAsia="HGGothicE" w:hAnsi="Cambria" w:cs="Arial"/>
          <w:sz w:val="20"/>
          <w:szCs w:val="20"/>
        </w:rPr>
        <w:lastRenderedPageBreak/>
        <w:t>This</w:t>
      </w:r>
      <w:r w:rsidR="00B63330" w:rsidRPr="00944414">
        <w:rPr>
          <w:rFonts w:ascii="Cambria" w:eastAsia="HGGothicE" w:hAnsi="Cambria" w:cs="Arial"/>
          <w:sz w:val="20"/>
          <w:szCs w:val="20"/>
        </w:rPr>
        <w:t xml:space="preserve"> project is a </w:t>
      </w:r>
      <w:r w:rsidR="001D1D5F" w:rsidRPr="00944414">
        <w:rPr>
          <w:rFonts w:ascii="Cambria" w:eastAsia="HGGothicE" w:hAnsi="Cambria" w:cs="Arial"/>
          <w:sz w:val="20"/>
          <w:szCs w:val="20"/>
        </w:rPr>
        <w:t>subsequent effort</w:t>
      </w:r>
      <w:r>
        <w:rPr>
          <w:rFonts w:ascii="Cambria" w:eastAsia="HGGothicE" w:hAnsi="Cambria" w:cs="Arial"/>
          <w:sz w:val="20"/>
          <w:szCs w:val="20"/>
        </w:rPr>
        <w:t xml:space="preserve"> of the </w:t>
      </w:r>
      <w:r w:rsidRPr="00944414">
        <w:rPr>
          <w:rFonts w:ascii="Cambria" w:eastAsia="HGGothicE" w:hAnsi="Cambria" w:cs="Arial"/>
          <w:sz w:val="20"/>
          <w:szCs w:val="20"/>
        </w:rPr>
        <w:t>JUSTFAIR initiative</w:t>
      </w:r>
      <w:r>
        <w:rPr>
          <w:rFonts w:ascii="Cambria" w:eastAsia="HGGothicE" w:hAnsi="Cambria" w:cs="Arial"/>
          <w:sz w:val="20"/>
          <w:szCs w:val="20"/>
        </w:rPr>
        <w:t>, which aims</w:t>
      </w:r>
      <w:r w:rsidR="001D1D5F" w:rsidRPr="00944414">
        <w:rPr>
          <w:rFonts w:ascii="Cambria" w:eastAsia="HGGothicE" w:hAnsi="Cambria" w:cs="Arial"/>
          <w:sz w:val="20"/>
          <w:szCs w:val="20"/>
        </w:rPr>
        <w:t xml:space="preserve"> to bring transparency to the </w:t>
      </w:r>
      <w:r w:rsidR="006B79A2" w:rsidRPr="00944414">
        <w:rPr>
          <w:rFonts w:ascii="Cambria" w:eastAsia="HGGothicE" w:hAnsi="Cambria" w:cs="Arial"/>
          <w:sz w:val="20"/>
          <w:szCs w:val="20"/>
        </w:rPr>
        <w:t xml:space="preserve">criminal </w:t>
      </w:r>
      <w:r w:rsidR="001D1D5F" w:rsidRPr="00944414">
        <w:rPr>
          <w:rFonts w:ascii="Cambria" w:eastAsia="HGGothicE" w:hAnsi="Cambria" w:cs="Arial"/>
          <w:sz w:val="20"/>
          <w:szCs w:val="20"/>
        </w:rPr>
        <w:t>ju</w:t>
      </w:r>
      <w:r w:rsidR="006B79A2" w:rsidRPr="00944414">
        <w:rPr>
          <w:rFonts w:ascii="Cambria" w:eastAsia="HGGothicE" w:hAnsi="Cambria" w:cs="Arial"/>
          <w:sz w:val="20"/>
          <w:szCs w:val="20"/>
        </w:rPr>
        <w:t>stice</w:t>
      </w:r>
      <w:r w:rsidR="001D1D5F" w:rsidRPr="00944414">
        <w:rPr>
          <w:rFonts w:ascii="Cambria" w:eastAsia="HGGothicE" w:hAnsi="Cambria" w:cs="Arial"/>
          <w:sz w:val="20"/>
          <w:szCs w:val="20"/>
        </w:rPr>
        <w:t xml:space="preserve"> system</w:t>
      </w:r>
      <w:r w:rsidR="003C13AB" w:rsidRPr="00944414">
        <w:rPr>
          <w:rFonts w:ascii="Cambria" w:eastAsia="HGGothicE" w:hAnsi="Cambria" w:cs="Arial"/>
          <w:sz w:val="20"/>
          <w:szCs w:val="20"/>
        </w:rPr>
        <w:t xml:space="preserve"> in the United States</w:t>
      </w:r>
      <w:r w:rsidR="001D1D5F" w:rsidRPr="00944414">
        <w:rPr>
          <w:rFonts w:ascii="Cambria" w:eastAsia="HGGothicE" w:hAnsi="Cambria" w:cs="Arial"/>
          <w:sz w:val="20"/>
          <w:szCs w:val="20"/>
        </w:rPr>
        <w:t xml:space="preserve"> </w:t>
      </w:r>
      <w:del w:id="51" w:author="Ryan Huang" w:date="2022-10-04T12:23:00Z">
        <w:r w:rsidR="001D1D5F" w:rsidRPr="00944414" w:rsidDel="00880360">
          <w:rPr>
            <w:rFonts w:ascii="Cambria" w:eastAsia="HGGothicE" w:hAnsi="Cambria" w:cs="Arial"/>
            <w:sz w:val="20"/>
            <w:szCs w:val="20"/>
          </w:rPr>
          <w:delText xml:space="preserve">through </w:delText>
        </w:r>
      </w:del>
      <w:ins w:id="52" w:author="Ryan Huang" w:date="2022-10-04T12:23:00Z">
        <w:r w:rsidR="00880360">
          <w:rPr>
            <w:rFonts w:ascii="Cambria" w:eastAsia="HGGothicE" w:hAnsi="Cambria" w:cs="Arial"/>
            <w:sz w:val="20"/>
            <w:szCs w:val="20"/>
          </w:rPr>
          <w:t>by</w:t>
        </w:r>
        <w:r w:rsidR="00880360" w:rsidRPr="00944414">
          <w:rPr>
            <w:rFonts w:ascii="Cambria" w:eastAsia="HGGothicE" w:hAnsi="Cambria" w:cs="Arial"/>
            <w:sz w:val="20"/>
            <w:szCs w:val="20"/>
          </w:rPr>
          <w:t xml:space="preserve"> </w:t>
        </w:r>
      </w:ins>
      <w:r w:rsidR="006B79A2" w:rsidRPr="00944414">
        <w:rPr>
          <w:rFonts w:ascii="Cambria" w:eastAsia="HGGothicE" w:hAnsi="Cambria" w:cs="Arial"/>
          <w:sz w:val="20"/>
          <w:szCs w:val="20"/>
        </w:rPr>
        <w:t xml:space="preserve">making </w:t>
      </w:r>
      <w:del w:id="53" w:author="Ryan Huang" w:date="2022-10-04T12:23:00Z">
        <w:r w:rsidR="006B79A2" w:rsidRPr="00944414" w:rsidDel="00880360">
          <w:rPr>
            <w:rFonts w:ascii="Cambria" w:eastAsia="HGGothicE" w:hAnsi="Cambria" w:cs="Arial"/>
            <w:sz w:val="20"/>
            <w:szCs w:val="20"/>
          </w:rPr>
          <w:delText xml:space="preserve">the </w:delText>
        </w:r>
      </w:del>
      <w:r w:rsidR="001D1D5F" w:rsidRPr="00944414">
        <w:rPr>
          <w:rFonts w:ascii="Cambria" w:eastAsia="HGGothicE" w:hAnsi="Cambria" w:cs="Arial"/>
          <w:sz w:val="20"/>
          <w:szCs w:val="20"/>
        </w:rPr>
        <w:t xml:space="preserve">archived court records </w:t>
      </w:r>
      <w:r w:rsidR="001D1D5F" w:rsidRPr="28295DB5">
        <w:rPr>
          <w:rFonts w:ascii="Cambria" w:eastAsia="HGGothicE" w:hAnsi="Cambria" w:cs="Arial"/>
          <w:sz w:val="20"/>
          <w:szCs w:val="20"/>
        </w:rPr>
        <w:t>publicly available</w:t>
      </w:r>
      <w:r w:rsidR="76B435B4" w:rsidRPr="28295DB5">
        <w:rPr>
          <w:rFonts w:ascii="Cambria" w:eastAsia="HGGothicE" w:hAnsi="Cambria" w:cs="Arial"/>
          <w:sz w:val="20"/>
          <w:szCs w:val="20"/>
        </w:rPr>
        <w:t xml:space="preserve"> </w:t>
      </w:r>
      <w:r w:rsidR="006B79A2" w:rsidRPr="00944414">
        <w:rPr>
          <w:rFonts w:ascii="Cambria" w:eastAsia="HGGothicE" w:hAnsi="Cambria" w:cs="Arial"/>
          <w:sz w:val="20"/>
          <w:szCs w:val="20"/>
        </w:rPr>
        <w:t>in an</w:t>
      </w:r>
      <w:r w:rsidR="001D1D5F" w:rsidRPr="00944414">
        <w:rPr>
          <w:rFonts w:ascii="Cambria" w:eastAsia="HGGothicE" w:hAnsi="Cambria" w:cs="Arial"/>
          <w:sz w:val="20"/>
          <w:szCs w:val="20"/>
        </w:rPr>
        <w:t xml:space="preserve"> aggregated </w:t>
      </w:r>
      <w:r w:rsidR="006B79A2" w:rsidRPr="00944414">
        <w:rPr>
          <w:rFonts w:ascii="Cambria" w:eastAsia="HGGothicE" w:hAnsi="Cambria" w:cs="Arial"/>
          <w:sz w:val="20"/>
          <w:szCs w:val="20"/>
        </w:rPr>
        <w:t xml:space="preserve">format </w:t>
      </w:r>
      <w:r w:rsidR="001D1D5F" w:rsidRPr="00944414">
        <w:rPr>
          <w:rFonts w:ascii="Cambria" w:eastAsia="HGGothicE" w:hAnsi="Cambria" w:cs="Arial"/>
          <w:sz w:val="20"/>
          <w:szCs w:val="20"/>
        </w:rPr>
        <w:t xml:space="preserve">to </w:t>
      </w:r>
      <w:r w:rsidR="00BA58B6" w:rsidRPr="00944414">
        <w:rPr>
          <w:rFonts w:ascii="Cambria" w:eastAsia="HGGothicE" w:hAnsi="Cambria" w:cs="Arial"/>
          <w:sz w:val="20"/>
          <w:szCs w:val="20"/>
        </w:rPr>
        <w:t>facilitate analysis.</w:t>
      </w:r>
      <w:r w:rsidR="009559DC" w:rsidRPr="00944414">
        <w:rPr>
          <w:rFonts w:ascii="Cambria" w:eastAsia="HGGothicE" w:hAnsi="Cambria" w:cs="Arial"/>
          <w:sz w:val="20"/>
          <w:szCs w:val="20"/>
        </w:rPr>
        <w:t xml:space="preserve"> </w:t>
      </w:r>
      <w:r w:rsidR="005B232E" w:rsidRPr="00944414">
        <w:rPr>
          <w:rFonts w:ascii="Cambria" w:eastAsia="HGGothicE" w:hAnsi="Cambria" w:cs="Arial"/>
          <w:sz w:val="20"/>
          <w:szCs w:val="20"/>
        </w:rPr>
        <w:t>T</w:t>
      </w:r>
      <w:r>
        <w:rPr>
          <w:rFonts w:ascii="Cambria" w:eastAsia="HGGothicE" w:hAnsi="Cambria" w:cs="Arial"/>
          <w:sz w:val="20"/>
          <w:szCs w:val="20"/>
        </w:rPr>
        <w:t>he</w:t>
      </w:r>
      <w:r w:rsidR="005B232E" w:rsidRPr="00944414">
        <w:rPr>
          <w:rFonts w:ascii="Cambria" w:eastAsia="HGGothicE" w:hAnsi="Cambria" w:cs="Arial"/>
          <w:sz w:val="20"/>
          <w:szCs w:val="20"/>
        </w:rPr>
        <w:t xml:space="preserve"> </w:t>
      </w:r>
      <w:r>
        <w:rPr>
          <w:rFonts w:ascii="Cambria" w:eastAsia="HGGothicE" w:hAnsi="Cambria" w:cs="Arial"/>
          <w:sz w:val="20"/>
          <w:szCs w:val="20"/>
        </w:rPr>
        <w:t>project described in this document</w:t>
      </w:r>
      <w:r w:rsidR="00252F05" w:rsidRPr="00944414">
        <w:rPr>
          <w:rFonts w:ascii="Cambria" w:eastAsia="HGGothicE" w:hAnsi="Cambria" w:cs="Arial"/>
          <w:sz w:val="20"/>
          <w:szCs w:val="20"/>
        </w:rPr>
        <w:t xml:space="preserve"> </w:t>
      </w:r>
      <w:r w:rsidR="006A7869" w:rsidRPr="00944414">
        <w:rPr>
          <w:rFonts w:ascii="Cambria" w:eastAsia="HGGothicE" w:hAnsi="Cambria" w:cs="Arial"/>
          <w:sz w:val="20"/>
          <w:szCs w:val="20"/>
        </w:rPr>
        <w:t>will have the same objective</w:t>
      </w:r>
      <w:r w:rsidR="00252F05" w:rsidRPr="00944414">
        <w:rPr>
          <w:rFonts w:ascii="Cambria" w:eastAsia="HGGothicE" w:hAnsi="Cambria" w:cs="Arial"/>
          <w:sz w:val="20"/>
          <w:szCs w:val="20"/>
        </w:rPr>
        <w:t xml:space="preserve"> </w:t>
      </w:r>
      <w:r>
        <w:rPr>
          <w:rFonts w:ascii="Cambria" w:eastAsia="HGGothicE" w:hAnsi="Cambria" w:cs="Arial"/>
          <w:sz w:val="20"/>
          <w:szCs w:val="20"/>
        </w:rPr>
        <w:t xml:space="preserve">but </w:t>
      </w:r>
      <w:r w:rsidR="1684DC66" w:rsidRPr="28295DB5">
        <w:rPr>
          <w:rFonts w:ascii="Cambria" w:eastAsia="HGGothicE" w:hAnsi="Cambria" w:cs="Arial"/>
          <w:sz w:val="20"/>
          <w:szCs w:val="20"/>
        </w:rPr>
        <w:t>focuses</w:t>
      </w:r>
      <w:r w:rsidRPr="28295DB5">
        <w:rPr>
          <w:rFonts w:ascii="Cambria" w:eastAsia="HGGothicE" w:hAnsi="Cambria" w:cs="Arial"/>
          <w:sz w:val="20"/>
          <w:szCs w:val="20"/>
        </w:rPr>
        <w:t xml:space="preserve"> </w:t>
      </w:r>
      <w:r w:rsidR="40FFF380" w:rsidRPr="28295DB5">
        <w:rPr>
          <w:rFonts w:ascii="Cambria" w:eastAsia="HGGothicE" w:hAnsi="Cambria" w:cs="Arial"/>
          <w:sz w:val="20"/>
          <w:szCs w:val="20"/>
        </w:rPr>
        <w:t>on</w:t>
      </w:r>
      <w:r w:rsidR="00252F05" w:rsidRPr="00944414">
        <w:rPr>
          <w:rFonts w:ascii="Cambria" w:eastAsia="HGGothicE" w:hAnsi="Cambria" w:cs="Arial"/>
          <w:sz w:val="20"/>
          <w:szCs w:val="20"/>
        </w:rPr>
        <w:t xml:space="preserve"> the level of state courts, specifically, criminal </w:t>
      </w:r>
      <w:r w:rsidR="2996E14B" w:rsidRPr="28295DB5">
        <w:rPr>
          <w:rFonts w:ascii="Cambria" w:eastAsia="HGGothicE" w:hAnsi="Cambria" w:cs="Arial"/>
          <w:sz w:val="20"/>
          <w:szCs w:val="20"/>
        </w:rPr>
        <w:t>sentences</w:t>
      </w:r>
      <w:r w:rsidR="00252F05" w:rsidRPr="00944414">
        <w:rPr>
          <w:rFonts w:ascii="Cambria" w:eastAsia="HGGothicE" w:hAnsi="Cambria" w:cs="Arial"/>
          <w:sz w:val="20"/>
          <w:szCs w:val="20"/>
        </w:rPr>
        <w:t xml:space="preserve"> of the state of North Carolina.</w:t>
      </w:r>
    </w:p>
    <w:p w14:paraId="0C85A79C" w14:textId="06087422" w:rsidR="00E36537" w:rsidRPr="00944414" w:rsidRDefault="00354847" w:rsidP="00420D7D">
      <w:pPr>
        <w:spacing w:after="120" w:line="276" w:lineRule="auto"/>
        <w:ind w:firstLine="720"/>
        <w:rPr>
          <w:rFonts w:ascii="Cambria" w:eastAsia="HGGothicE" w:hAnsi="Cambria" w:cs="Arial"/>
          <w:sz w:val="20"/>
          <w:szCs w:val="20"/>
        </w:rPr>
      </w:pPr>
      <w:r w:rsidRPr="00944414">
        <w:rPr>
          <w:rFonts w:ascii="Cambria" w:eastAsia="HGGothicE" w:hAnsi="Cambria" w:cs="Arial"/>
          <w:sz w:val="20"/>
          <w:szCs w:val="20"/>
        </w:rPr>
        <w:t xml:space="preserve">The first output </w:t>
      </w:r>
      <w:r w:rsidR="00B97B37" w:rsidRPr="00944414">
        <w:rPr>
          <w:rFonts w:ascii="Cambria" w:eastAsia="HGGothicE" w:hAnsi="Cambria" w:cs="Arial"/>
          <w:sz w:val="20"/>
          <w:szCs w:val="20"/>
        </w:rPr>
        <w:t>of</w:t>
      </w:r>
      <w:r w:rsidRPr="00944414">
        <w:rPr>
          <w:rFonts w:ascii="Cambria" w:eastAsia="HGGothicE" w:hAnsi="Cambria" w:cs="Arial"/>
          <w:sz w:val="20"/>
          <w:szCs w:val="20"/>
        </w:rPr>
        <w:t xml:space="preserve"> this project will be the </w:t>
      </w:r>
      <w:commentRangeStart w:id="54"/>
      <w:r w:rsidRPr="00944414">
        <w:rPr>
          <w:rFonts w:ascii="Cambria" w:eastAsia="HGGothicE" w:hAnsi="Cambria" w:cs="Arial"/>
          <w:sz w:val="20"/>
          <w:szCs w:val="20"/>
        </w:rPr>
        <w:t xml:space="preserve">database </w:t>
      </w:r>
      <w:commentRangeEnd w:id="54"/>
      <w:r w:rsidR="0053159B">
        <w:rPr>
          <w:rStyle w:val="CommentReference"/>
        </w:rPr>
        <w:commentReference w:id="54"/>
      </w:r>
      <w:r w:rsidRPr="00944414">
        <w:rPr>
          <w:rFonts w:ascii="Cambria" w:eastAsia="HGGothicE" w:hAnsi="Cambria" w:cs="Arial"/>
          <w:sz w:val="20"/>
          <w:szCs w:val="20"/>
        </w:rPr>
        <w:t xml:space="preserve">itself, which will be constructed to the standards of the larger JUSTFAIR initiative. The publication of the database </w:t>
      </w:r>
      <w:del w:id="55" w:author="Ryan Huang" w:date="2022-10-04T12:25:00Z">
        <w:r w:rsidRPr="00944414" w:rsidDel="0053159B">
          <w:rPr>
            <w:rFonts w:ascii="Cambria" w:eastAsia="HGGothicE" w:hAnsi="Cambria" w:cs="Arial"/>
            <w:sz w:val="20"/>
            <w:szCs w:val="20"/>
          </w:rPr>
          <w:delText>alone</w:delText>
        </w:r>
        <w:r w:rsidR="00F62F58" w:rsidRPr="00944414" w:rsidDel="0053159B">
          <w:rPr>
            <w:rFonts w:ascii="Cambria" w:eastAsia="HGGothicE" w:hAnsi="Cambria" w:cs="Arial"/>
            <w:sz w:val="20"/>
            <w:szCs w:val="20"/>
          </w:rPr>
          <w:delText xml:space="preserve"> </w:delText>
        </w:r>
      </w:del>
      <w:r w:rsidR="00F62F58" w:rsidRPr="00944414">
        <w:rPr>
          <w:rFonts w:ascii="Cambria" w:eastAsia="HGGothicE" w:hAnsi="Cambria" w:cs="Arial"/>
          <w:sz w:val="20"/>
          <w:szCs w:val="20"/>
        </w:rPr>
        <w:t>will</w:t>
      </w:r>
      <w:r w:rsidR="00CE064E" w:rsidRPr="00944414">
        <w:rPr>
          <w:rFonts w:ascii="Cambria" w:eastAsia="HGGothicE" w:hAnsi="Cambria" w:cs="Arial"/>
          <w:sz w:val="20"/>
          <w:szCs w:val="20"/>
        </w:rPr>
        <w:t xml:space="preserve"> </w:t>
      </w:r>
      <w:del w:id="56" w:author="Ryan Huang" w:date="2022-10-04T12:26:00Z">
        <w:r w:rsidR="00CE064E" w:rsidRPr="00944414" w:rsidDel="0053159B">
          <w:rPr>
            <w:rFonts w:ascii="Cambria" w:eastAsia="HGGothicE" w:hAnsi="Cambria" w:cs="Arial"/>
            <w:sz w:val="20"/>
            <w:szCs w:val="20"/>
          </w:rPr>
          <w:delText xml:space="preserve">open </w:delText>
        </w:r>
      </w:del>
      <w:ins w:id="57" w:author="Ryan Huang" w:date="2022-10-04T12:26:00Z">
        <w:r w:rsidR="0053159B">
          <w:rPr>
            <w:rFonts w:ascii="Cambria" w:eastAsia="HGGothicE" w:hAnsi="Cambria" w:cs="Arial"/>
            <w:sz w:val="20"/>
            <w:szCs w:val="20"/>
          </w:rPr>
          <w:t>allow for independent research of</w:t>
        </w:r>
        <w:r w:rsidR="0053159B" w:rsidRPr="00944414">
          <w:rPr>
            <w:rFonts w:ascii="Cambria" w:eastAsia="HGGothicE" w:hAnsi="Cambria" w:cs="Arial"/>
            <w:sz w:val="20"/>
            <w:szCs w:val="20"/>
          </w:rPr>
          <w:t xml:space="preserve"> </w:t>
        </w:r>
      </w:ins>
      <w:r w:rsidR="00CE064E" w:rsidRPr="00944414">
        <w:rPr>
          <w:rFonts w:ascii="Cambria" w:eastAsia="HGGothicE" w:hAnsi="Cambria" w:cs="Arial"/>
          <w:sz w:val="20"/>
          <w:szCs w:val="20"/>
        </w:rPr>
        <w:t>the</w:t>
      </w:r>
      <w:r w:rsidR="00F62F58" w:rsidRPr="00944414">
        <w:rPr>
          <w:rFonts w:ascii="Cambria" w:eastAsia="HGGothicE" w:hAnsi="Cambria" w:cs="Arial"/>
          <w:sz w:val="20"/>
          <w:szCs w:val="20"/>
        </w:rPr>
        <w:t xml:space="preserve"> criminal </w:t>
      </w:r>
      <w:r w:rsidR="000E4828" w:rsidRPr="00944414">
        <w:rPr>
          <w:rFonts w:ascii="Cambria" w:eastAsia="HGGothicE" w:hAnsi="Cambria" w:cs="Arial"/>
          <w:sz w:val="20"/>
          <w:szCs w:val="20"/>
        </w:rPr>
        <w:t xml:space="preserve">justice </w:t>
      </w:r>
      <w:r w:rsidR="00F62F58" w:rsidRPr="00944414">
        <w:rPr>
          <w:rFonts w:ascii="Cambria" w:eastAsia="HGGothicE" w:hAnsi="Cambria" w:cs="Arial"/>
          <w:sz w:val="20"/>
          <w:szCs w:val="20"/>
        </w:rPr>
        <w:t>system</w:t>
      </w:r>
      <w:r w:rsidR="000E4828" w:rsidRPr="00944414">
        <w:rPr>
          <w:rFonts w:ascii="Cambria" w:eastAsia="HGGothicE" w:hAnsi="Cambria" w:cs="Arial"/>
          <w:sz w:val="20"/>
          <w:szCs w:val="20"/>
        </w:rPr>
        <w:t xml:space="preserve"> of North Carolina</w:t>
      </w:r>
      <w:del w:id="58" w:author="Ryan Huang" w:date="2022-10-04T12:26:00Z">
        <w:r w:rsidR="000E4828" w:rsidRPr="00944414" w:rsidDel="0053159B">
          <w:rPr>
            <w:rFonts w:ascii="Cambria" w:eastAsia="HGGothicE" w:hAnsi="Cambria" w:cs="Arial"/>
            <w:sz w:val="20"/>
            <w:szCs w:val="20"/>
          </w:rPr>
          <w:delText xml:space="preserve"> </w:delText>
        </w:r>
        <w:r w:rsidR="00C25343" w:rsidDel="0053159B">
          <w:rPr>
            <w:rFonts w:ascii="Cambria" w:eastAsia="HGGothicE" w:hAnsi="Cambria" w:cs="Arial"/>
            <w:sz w:val="20"/>
            <w:szCs w:val="20"/>
          </w:rPr>
          <w:delText>for inspection by its constituents</w:delText>
        </w:r>
      </w:del>
      <w:del w:id="59" w:author="Ryan Huang" w:date="2022-10-04T12:25:00Z">
        <w:r w:rsidR="00AB75A1" w:rsidDel="0053159B">
          <w:rPr>
            <w:rFonts w:ascii="Cambria" w:eastAsia="HGGothicE" w:hAnsi="Cambria" w:cs="Arial"/>
            <w:sz w:val="20"/>
            <w:szCs w:val="20"/>
          </w:rPr>
          <w:delText xml:space="preserve"> </w:delText>
        </w:r>
        <w:r w:rsidR="000E4828" w:rsidRPr="00944414" w:rsidDel="0053159B">
          <w:rPr>
            <w:rFonts w:ascii="Cambria" w:eastAsia="HGGothicE" w:hAnsi="Cambria" w:cs="Arial"/>
            <w:sz w:val="20"/>
            <w:szCs w:val="20"/>
          </w:rPr>
          <w:delText>enabling independent research</w:delText>
        </w:r>
      </w:del>
      <w:r w:rsidR="00CE064E" w:rsidRPr="00944414">
        <w:rPr>
          <w:rFonts w:ascii="Cambria" w:eastAsia="HGGothicE" w:hAnsi="Cambria" w:cs="Arial"/>
          <w:sz w:val="20"/>
          <w:szCs w:val="20"/>
        </w:rPr>
        <w:t xml:space="preserve">. </w:t>
      </w:r>
      <w:r w:rsidR="001D076C">
        <w:rPr>
          <w:rFonts w:ascii="Cambria" w:eastAsia="HGGothicE" w:hAnsi="Cambria" w:cs="Arial"/>
          <w:sz w:val="20"/>
          <w:szCs w:val="20"/>
        </w:rPr>
        <w:t xml:space="preserve">The possibility of </w:t>
      </w:r>
      <w:r w:rsidR="001B265F">
        <w:rPr>
          <w:rFonts w:ascii="Cambria" w:eastAsia="HGGothicE" w:hAnsi="Cambria" w:cs="Arial"/>
          <w:sz w:val="20"/>
          <w:szCs w:val="20"/>
        </w:rPr>
        <w:t xml:space="preserve">scrutiny </w:t>
      </w:r>
      <w:del w:id="60" w:author="Ryan Huang" w:date="2022-10-04T12:26:00Z">
        <w:r w:rsidR="001B265F" w:rsidDel="0053159B">
          <w:rPr>
            <w:rFonts w:ascii="Cambria" w:eastAsia="HGGothicE" w:hAnsi="Cambria" w:cs="Arial"/>
            <w:sz w:val="20"/>
            <w:szCs w:val="20"/>
          </w:rPr>
          <w:delText xml:space="preserve">alone, we believe, </w:delText>
        </w:r>
      </w:del>
      <w:r w:rsidR="001B265F">
        <w:rPr>
          <w:rFonts w:ascii="Cambria" w:eastAsia="HGGothicE" w:hAnsi="Cambria" w:cs="Arial"/>
          <w:sz w:val="20"/>
          <w:szCs w:val="20"/>
        </w:rPr>
        <w:t xml:space="preserve">can </w:t>
      </w:r>
      <w:r w:rsidR="00BB2F25" w:rsidRPr="28295DB5">
        <w:rPr>
          <w:rFonts w:ascii="Cambria" w:eastAsia="HGGothicE" w:hAnsi="Cambria" w:cs="Arial"/>
          <w:sz w:val="20"/>
          <w:szCs w:val="20"/>
        </w:rPr>
        <w:t>promote</w:t>
      </w:r>
      <w:r w:rsidR="00BB2F25" w:rsidRPr="00944414">
        <w:rPr>
          <w:rFonts w:ascii="Cambria" w:eastAsia="HGGothicE" w:hAnsi="Cambria" w:cs="Arial"/>
          <w:sz w:val="20"/>
          <w:szCs w:val="20"/>
        </w:rPr>
        <w:t xml:space="preserve"> accountability </w:t>
      </w:r>
      <w:bookmarkStart w:id="61" w:name="_Int_qr8uktve"/>
      <w:r w:rsidR="00BB2F25" w:rsidRPr="00944414">
        <w:rPr>
          <w:rFonts w:ascii="Cambria" w:eastAsia="HGGothicE" w:hAnsi="Cambria" w:cs="Arial"/>
          <w:sz w:val="20"/>
          <w:szCs w:val="20"/>
        </w:rPr>
        <w:t>to</w:t>
      </w:r>
      <w:bookmarkEnd w:id="61"/>
      <w:r w:rsidR="00B97B37" w:rsidRPr="00944414">
        <w:rPr>
          <w:rFonts w:ascii="Cambria" w:eastAsia="HGGothicE" w:hAnsi="Cambria" w:cs="Arial"/>
          <w:sz w:val="20"/>
          <w:szCs w:val="20"/>
        </w:rPr>
        <w:t xml:space="preserve"> elected and appointed public officials</w:t>
      </w:r>
      <w:r w:rsidR="004E6DB9">
        <w:rPr>
          <w:rFonts w:ascii="Cambria" w:eastAsia="HGGothicE" w:hAnsi="Cambria" w:cs="Arial"/>
          <w:sz w:val="20"/>
          <w:szCs w:val="20"/>
        </w:rPr>
        <w:t xml:space="preserve"> </w:t>
      </w:r>
      <w:del w:id="62" w:author="Ryan Huang" w:date="2022-10-04T12:26:00Z">
        <w:r w:rsidR="004E6DB9" w:rsidDel="004316E9">
          <w:rPr>
            <w:rFonts w:ascii="Cambria" w:eastAsia="HGGothicE" w:hAnsi="Cambria" w:cs="Arial"/>
            <w:sz w:val="20"/>
            <w:szCs w:val="20"/>
          </w:rPr>
          <w:delText>who participate</w:delText>
        </w:r>
      </w:del>
      <w:ins w:id="63" w:author="Ryan Huang" w:date="2022-10-04T12:26:00Z">
        <w:r w:rsidR="004316E9">
          <w:rPr>
            <w:rFonts w:ascii="Cambria" w:eastAsia="HGGothicE" w:hAnsi="Cambria" w:cs="Arial"/>
            <w:sz w:val="20"/>
            <w:szCs w:val="20"/>
          </w:rPr>
          <w:t>participating</w:t>
        </w:r>
      </w:ins>
      <w:r w:rsidR="004E6DB9">
        <w:rPr>
          <w:rFonts w:ascii="Cambria" w:eastAsia="HGGothicE" w:hAnsi="Cambria" w:cs="Arial"/>
          <w:sz w:val="20"/>
          <w:szCs w:val="20"/>
        </w:rPr>
        <w:t xml:space="preserve"> in the system</w:t>
      </w:r>
      <w:r w:rsidR="00BB2F25" w:rsidRPr="00944414">
        <w:rPr>
          <w:rFonts w:ascii="Cambria" w:eastAsia="HGGothicE" w:hAnsi="Cambria" w:cs="Arial"/>
          <w:sz w:val="20"/>
          <w:szCs w:val="20"/>
        </w:rPr>
        <w:t>.</w:t>
      </w:r>
    </w:p>
    <w:p w14:paraId="2593EDE8" w14:textId="13EAABAA" w:rsidR="00140E37" w:rsidRPr="00944414" w:rsidRDefault="00140E37" w:rsidP="00420D7D">
      <w:pPr>
        <w:spacing w:after="120" w:line="276" w:lineRule="auto"/>
        <w:ind w:firstLine="720"/>
        <w:rPr>
          <w:rFonts w:ascii="Cambria" w:eastAsia="HGGothicE" w:hAnsi="Cambria" w:cs="Arial"/>
          <w:sz w:val="20"/>
          <w:szCs w:val="20"/>
        </w:rPr>
      </w:pPr>
      <w:del w:id="64" w:author="Ryan Huang" w:date="2022-10-04T12:28:00Z">
        <w:r w:rsidRPr="00944414" w:rsidDel="001A182C">
          <w:rPr>
            <w:rFonts w:ascii="Cambria" w:eastAsia="HGGothicE" w:hAnsi="Cambria" w:cs="Arial"/>
            <w:sz w:val="20"/>
            <w:szCs w:val="20"/>
          </w:rPr>
          <w:delText>A</w:delText>
        </w:r>
      </w:del>
      <w:ins w:id="65" w:author="Ryan Huang" w:date="2022-10-04T12:28:00Z">
        <w:r w:rsidR="001A182C">
          <w:rPr>
            <w:rFonts w:ascii="Cambria" w:eastAsia="HGGothicE" w:hAnsi="Cambria" w:cs="Arial"/>
            <w:sz w:val="20"/>
            <w:szCs w:val="20"/>
          </w:rPr>
          <w:t>The</w:t>
        </w:r>
      </w:ins>
      <w:r w:rsidRPr="00944414">
        <w:rPr>
          <w:rFonts w:ascii="Cambria" w:eastAsia="HGGothicE" w:hAnsi="Cambria" w:cs="Arial"/>
          <w:sz w:val="20"/>
          <w:szCs w:val="20"/>
        </w:rPr>
        <w:t xml:space="preserve"> second deliverable of this project will</w:t>
      </w:r>
      <w:r w:rsidR="000D79C7">
        <w:rPr>
          <w:rFonts w:ascii="Cambria" w:eastAsia="HGGothicE" w:hAnsi="Cambria" w:cs="Arial"/>
          <w:sz w:val="20"/>
          <w:szCs w:val="20"/>
        </w:rPr>
        <w:t xml:space="preserve"> be to</w:t>
      </w:r>
      <w:r w:rsidRPr="00944414">
        <w:rPr>
          <w:rFonts w:ascii="Cambria" w:eastAsia="HGGothicE" w:hAnsi="Cambria" w:cs="Arial"/>
          <w:sz w:val="20"/>
          <w:szCs w:val="20"/>
        </w:rPr>
        <w:t xml:space="preserve"> produce analyses t</w:t>
      </w:r>
      <w:r w:rsidR="000D79C7">
        <w:rPr>
          <w:rFonts w:ascii="Cambria" w:eastAsia="HGGothicE" w:hAnsi="Cambria" w:cs="Arial"/>
          <w:sz w:val="20"/>
          <w:szCs w:val="20"/>
        </w:rPr>
        <w:t>hat</w:t>
      </w:r>
      <w:r w:rsidRPr="00944414">
        <w:rPr>
          <w:rFonts w:ascii="Cambria" w:eastAsia="HGGothicE" w:hAnsi="Cambria" w:cs="Arial"/>
          <w:sz w:val="20"/>
          <w:szCs w:val="20"/>
        </w:rPr>
        <w:t xml:space="preserve"> investigate whether the </w:t>
      </w:r>
      <w:r w:rsidR="00544D8E" w:rsidRPr="00944414">
        <w:rPr>
          <w:rFonts w:ascii="Cambria" w:eastAsia="HGGothicE" w:hAnsi="Cambria" w:cs="Arial"/>
          <w:sz w:val="20"/>
          <w:szCs w:val="20"/>
        </w:rPr>
        <w:t xml:space="preserve">decisions made in the criminal court system of North Carolina are biased </w:t>
      </w:r>
      <w:del w:id="66" w:author="Ryan Huang" w:date="2022-10-04T12:27:00Z">
        <w:r w:rsidR="00544D8E" w:rsidRPr="00944414" w:rsidDel="004316E9">
          <w:rPr>
            <w:rFonts w:ascii="Cambria" w:eastAsia="HGGothicE" w:hAnsi="Cambria" w:cs="Arial"/>
            <w:sz w:val="20"/>
            <w:szCs w:val="20"/>
          </w:rPr>
          <w:delText xml:space="preserve">for </w:delText>
        </w:r>
      </w:del>
      <w:ins w:id="67" w:author="Ryan Huang" w:date="2022-10-04T12:27:00Z">
        <w:r w:rsidR="004316E9">
          <w:rPr>
            <w:rFonts w:ascii="Cambria" w:eastAsia="HGGothicE" w:hAnsi="Cambria" w:cs="Arial"/>
            <w:sz w:val="20"/>
            <w:szCs w:val="20"/>
          </w:rPr>
          <w:t>against</w:t>
        </w:r>
        <w:r w:rsidR="004316E9" w:rsidRPr="00944414">
          <w:rPr>
            <w:rFonts w:ascii="Cambria" w:eastAsia="HGGothicE" w:hAnsi="Cambria" w:cs="Arial"/>
            <w:sz w:val="20"/>
            <w:szCs w:val="20"/>
          </w:rPr>
          <w:t xml:space="preserve"> </w:t>
        </w:r>
      </w:ins>
      <w:r w:rsidR="00544D8E" w:rsidRPr="00944414">
        <w:rPr>
          <w:rFonts w:ascii="Cambria" w:eastAsia="HGGothicE" w:hAnsi="Cambria" w:cs="Arial"/>
          <w:sz w:val="20"/>
          <w:szCs w:val="20"/>
        </w:rPr>
        <w:t>groups of people of different demographics, including race</w:t>
      </w:r>
      <w:r w:rsidR="006339A4" w:rsidRPr="00944414">
        <w:rPr>
          <w:rFonts w:ascii="Cambria" w:eastAsia="HGGothicE" w:hAnsi="Cambria" w:cs="Arial"/>
          <w:sz w:val="20"/>
          <w:szCs w:val="20"/>
        </w:rPr>
        <w:t xml:space="preserve">. We will answer </w:t>
      </w:r>
      <w:del w:id="68" w:author="Ryan Huang" w:date="2022-10-04T12:27:00Z">
        <w:r w:rsidR="006339A4" w:rsidRPr="00944414" w:rsidDel="004316E9">
          <w:rPr>
            <w:rFonts w:ascii="Cambria" w:eastAsia="HGGothicE" w:hAnsi="Cambria" w:cs="Arial"/>
            <w:sz w:val="20"/>
            <w:szCs w:val="20"/>
          </w:rPr>
          <w:delText xml:space="preserve">the questions of </w:delText>
        </w:r>
      </w:del>
      <w:r w:rsidR="006339A4" w:rsidRPr="00944414">
        <w:rPr>
          <w:rFonts w:ascii="Cambria" w:eastAsia="HGGothicE" w:hAnsi="Cambria" w:cs="Arial"/>
          <w:sz w:val="20"/>
          <w:szCs w:val="20"/>
        </w:rPr>
        <w:t xml:space="preserve">whether </w:t>
      </w:r>
      <w:r w:rsidR="009D3551" w:rsidRPr="00944414">
        <w:rPr>
          <w:rFonts w:ascii="Cambria" w:eastAsia="HGGothicE" w:hAnsi="Cambria" w:cs="Arial"/>
          <w:sz w:val="20"/>
          <w:szCs w:val="20"/>
        </w:rPr>
        <w:t>people</w:t>
      </w:r>
      <w:r w:rsidR="006339A4" w:rsidRPr="00944414">
        <w:rPr>
          <w:rFonts w:ascii="Cambria" w:eastAsia="HGGothicE" w:hAnsi="Cambria" w:cs="Arial"/>
          <w:sz w:val="20"/>
          <w:szCs w:val="20"/>
        </w:rPr>
        <w:t xml:space="preserve"> of different demographic</w:t>
      </w:r>
      <w:r w:rsidR="009D3551" w:rsidRPr="00944414">
        <w:rPr>
          <w:rFonts w:ascii="Cambria" w:eastAsia="HGGothicE" w:hAnsi="Cambria" w:cs="Arial"/>
          <w:sz w:val="20"/>
          <w:szCs w:val="20"/>
        </w:rPr>
        <w:t>s</w:t>
      </w:r>
      <w:r w:rsidR="006339A4" w:rsidRPr="00944414">
        <w:rPr>
          <w:rFonts w:ascii="Cambria" w:eastAsia="HGGothicE" w:hAnsi="Cambria" w:cs="Arial"/>
          <w:sz w:val="20"/>
          <w:szCs w:val="20"/>
        </w:rPr>
        <w:t xml:space="preserve"> </w:t>
      </w:r>
      <w:r w:rsidR="009D3551" w:rsidRPr="00944414">
        <w:rPr>
          <w:rFonts w:ascii="Cambria" w:eastAsia="HGGothicE" w:hAnsi="Cambria" w:cs="Arial"/>
          <w:sz w:val="20"/>
          <w:szCs w:val="20"/>
        </w:rPr>
        <w:t>are</w:t>
      </w:r>
      <w:r w:rsidR="006339A4" w:rsidRPr="00944414">
        <w:rPr>
          <w:rFonts w:ascii="Cambria" w:eastAsia="HGGothicE" w:hAnsi="Cambria" w:cs="Arial"/>
          <w:sz w:val="20"/>
          <w:szCs w:val="20"/>
        </w:rPr>
        <w:t xml:space="preserve"> </w:t>
      </w:r>
      <w:del w:id="69" w:author="Ryan Huang" w:date="2022-10-04T12:27:00Z">
        <w:r w:rsidR="006339A4" w:rsidRPr="00944414" w:rsidDel="004316E9">
          <w:rPr>
            <w:rFonts w:ascii="Cambria" w:eastAsia="HGGothicE" w:hAnsi="Cambria" w:cs="Arial"/>
            <w:sz w:val="20"/>
            <w:szCs w:val="20"/>
          </w:rPr>
          <w:delText xml:space="preserve">being </w:delText>
        </w:r>
      </w:del>
      <w:r w:rsidR="009D3551" w:rsidRPr="00944414">
        <w:rPr>
          <w:rFonts w:ascii="Cambria" w:eastAsia="HGGothicE" w:hAnsi="Cambria" w:cs="Arial"/>
          <w:sz w:val="20"/>
          <w:szCs w:val="20"/>
        </w:rPr>
        <w:t>prosecuted</w:t>
      </w:r>
      <w:r w:rsidR="006339A4" w:rsidRPr="00944414">
        <w:rPr>
          <w:rFonts w:ascii="Cambria" w:eastAsia="HGGothicE" w:hAnsi="Cambria" w:cs="Arial"/>
          <w:sz w:val="20"/>
          <w:szCs w:val="20"/>
        </w:rPr>
        <w:t xml:space="preserve"> the same way</w:t>
      </w:r>
      <w:r w:rsidR="00F750C3" w:rsidRPr="00944414">
        <w:rPr>
          <w:rFonts w:ascii="Cambria" w:eastAsia="HGGothicE" w:hAnsi="Cambria" w:cs="Arial"/>
          <w:sz w:val="20"/>
          <w:szCs w:val="20"/>
        </w:rPr>
        <w:t>, that is, whether</w:t>
      </w:r>
      <w:r w:rsidR="00732911" w:rsidRPr="00944414">
        <w:rPr>
          <w:rFonts w:ascii="Cambria" w:eastAsia="HGGothicE" w:hAnsi="Cambria" w:cs="Arial"/>
          <w:sz w:val="20"/>
          <w:szCs w:val="20"/>
        </w:rPr>
        <w:t xml:space="preserve"> justice is being served for all people equally.</w:t>
      </w:r>
    </w:p>
    <w:p w14:paraId="0E6E8A40" w14:textId="77E4807E" w:rsidR="00A9548E" w:rsidRPr="00944414" w:rsidRDefault="00A9548E" w:rsidP="00420D7D">
      <w:pPr>
        <w:spacing w:after="120" w:line="276" w:lineRule="auto"/>
        <w:ind w:firstLine="720"/>
        <w:rPr>
          <w:rFonts w:ascii="Cambria" w:eastAsia="HGGothicE" w:hAnsi="Cambria" w:cs="Arial"/>
          <w:sz w:val="20"/>
          <w:szCs w:val="20"/>
        </w:rPr>
      </w:pPr>
      <w:r w:rsidRPr="3A6A0A47">
        <w:rPr>
          <w:rFonts w:ascii="Cambria" w:eastAsia="HGGothicE" w:hAnsi="Cambria" w:cs="Arial"/>
          <w:sz w:val="20"/>
          <w:szCs w:val="20"/>
        </w:rPr>
        <w:t xml:space="preserve">Finally, </w:t>
      </w:r>
      <w:del w:id="70" w:author="Ryan Huang" w:date="2022-10-04T12:28:00Z">
        <w:r w:rsidRPr="3A6A0A47" w:rsidDel="001A182C">
          <w:rPr>
            <w:rFonts w:ascii="Cambria" w:eastAsia="HGGothicE" w:hAnsi="Cambria" w:cs="Arial"/>
            <w:sz w:val="20"/>
            <w:szCs w:val="20"/>
          </w:rPr>
          <w:delText>a third output of this project</w:delText>
        </w:r>
      </w:del>
      <w:ins w:id="71" w:author="Ryan Huang" w:date="2022-10-04T12:28:00Z">
        <w:r w:rsidR="001A182C">
          <w:rPr>
            <w:rFonts w:ascii="Cambria" w:eastAsia="HGGothicE" w:hAnsi="Cambria" w:cs="Arial"/>
            <w:sz w:val="20"/>
            <w:szCs w:val="20"/>
          </w:rPr>
          <w:t>we</w:t>
        </w:r>
      </w:ins>
      <w:r w:rsidRPr="3A6A0A47">
        <w:rPr>
          <w:rFonts w:ascii="Cambria" w:eastAsia="HGGothicE" w:hAnsi="Cambria" w:cs="Arial"/>
          <w:sz w:val="20"/>
          <w:szCs w:val="20"/>
        </w:rPr>
        <w:t xml:space="preserve"> will </w:t>
      </w:r>
      <w:del w:id="72" w:author="Ryan Huang" w:date="2022-10-04T12:28:00Z">
        <w:r w:rsidRPr="3A6A0A47" w:rsidDel="001A182C">
          <w:rPr>
            <w:rFonts w:ascii="Cambria" w:eastAsia="HGGothicE" w:hAnsi="Cambria" w:cs="Arial"/>
            <w:sz w:val="20"/>
            <w:szCs w:val="20"/>
          </w:rPr>
          <w:delText xml:space="preserve">be to </w:delText>
        </w:r>
      </w:del>
      <w:r w:rsidRPr="3A6A0A47">
        <w:rPr>
          <w:rFonts w:ascii="Cambria" w:eastAsia="HGGothicE" w:hAnsi="Cambria" w:cs="Arial"/>
          <w:sz w:val="20"/>
          <w:szCs w:val="20"/>
        </w:rPr>
        <w:t xml:space="preserve">provide </w:t>
      </w:r>
      <w:commentRangeStart w:id="73"/>
      <w:r w:rsidRPr="3A6A0A47">
        <w:rPr>
          <w:rFonts w:ascii="Cambria" w:eastAsia="HGGothicE" w:hAnsi="Cambria" w:cs="Arial"/>
          <w:sz w:val="20"/>
          <w:szCs w:val="20"/>
        </w:rPr>
        <w:t xml:space="preserve">a playbook </w:t>
      </w:r>
      <w:r w:rsidR="00425962" w:rsidRPr="3A6A0A47">
        <w:rPr>
          <w:rFonts w:ascii="Cambria" w:eastAsia="HGGothicE" w:hAnsi="Cambria" w:cs="Arial"/>
          <w:sz w:val="20"/>
          <w:szCs w:val="20"/>
        </w:rPr>
        <w:t>as</w:t>
      </w:r>
      <w:r w:rsidRPr="3A6A0A47">
        <w:rPr>
          <w:rFonts w:ascii="Cambria" w:eastAsia="HGGothicE" w:hAnsi="Cambria" w:cs="Arial"/>
          <w:sz w:val="20"/>
          <w:szCs w:val="20"/>
        </w:rPr>
        <w:t xml:space="preserve"> a template project </w:t>
      </w:r>
      <w:commentRangeEnd w:id="73"/>
      <w:r w:rsidR="004F2C06">
        <w:rPr>
          <w:rStyle w:val="CommentReference"/>
        </w:rPr>
        <w:commentReference w:id="73"/>
      </w:r>
      <w:r w:rsidRPr="3A6A0A47">
        <w:rPr>
          <w:rFonts w:ascii="Cambria" w:eastAsia="HGGothicE" w:hAnsi="Cambria" w:cs="Arial"/>
          <w:sz w:val="20"/>
          <w:szCs w:val="20"/>
        </w:rPr>
        <w:t xml:space="preserve">to replicate this analysis in a different state. </w:t>
      </w:r>
      <w:r w:rsidR="00425962" w:rsidRPr="3A6A0A47">
        <w:rPr>
          <w:rFonts w:ascii="Cambria" w:eastAsia="HGGothicE" w:hAnsi="Cambria" w:cs="Arial"/>
          <w:sz w:val="20"/>
          <w:szCs w:val="20"/>
        </w:rPr>
        <w:t xml:space="preserve">QSIDE, the organization </w:t>
      </w:r>
      <w:r w:rsidR="007F36C2" w:rsidRPr="3A6A0A47">
        <w:rPr>
          <w:rFonts w:ascii="Cambria" w:eastAsia="HGGothicE" w:hAnsi="Cambria" w:cs="Arial"/>
          <w:sz w:val="20"/>
          <w:szCs w:val="20"/>
        </w:rPr>
        <w:t>behind the JUSTFAIR project</w:t>
      </w:r>
      <w:r w:rsidR="00CE7C28" w:rsidRPr="3A6A0A47">
        <w:rPr>
          <w:rFonts w:ascii="Cambria" w:eastAsia="HGGothicE" w:hAnsi="Cambria" w:cs="Arial"/>
          <w:sz w:val="20"/>
          <w:szCs w:val="20"/>
        </w:rPr>
        <w:t>,</w:t>
      </w:r>
      <w:r w:rsidR="007F36C2" w:rsidRPr="3A6A0A47">
        <w:rPr>
          <w:rFonts w:ascii="Cambria" w:eastAsia="HGGothicE" w:hAnsi="Cambria" w:cs="Arial"/>
          <w:sz w:val="20"/>
          <w:szCs w:val="20"/>
        </w:rPr>
        <w:t xml:space="preserve"> intends to </w:t>
      </w:r>
      <w:r w:rsidR="00CE7C28" w:rsidRPr="3A6A0A47">
        <w:rPr>
          <w:rFonts w:ascii="Cambria" w:eastAsia="HGGothicE" w:hAnsi="Cambria" w:cs="Arial"/>
          <w:sz w:val="20"/>
          <w:szCs w:val="20"/>
        </w:rPr>
        <w:t>expand the initiative to all 50 states and all levels of court</w:t>
      </w:r>
      <w:r w:rsidR="00A07056" w:rsidRPr="3A6A0A47">
        <w:rPr>
          <w:rFonts w:ascii="Cambria" w:eastAsia="HGGothicE" w:hAnsi="Cambria" w:cs="Arial"/>
          <w:sz w:val="20"/>
          <w:szCs w:val="20"/>
        </w:rPr>
        <w:t>s</w:t>
      </w:r>
      <w:r w:rsidR="00CE7C28" w:rsidRPr="3A6A0A47">
        <w:rPr>
          <w:rFonts w:ascii="Cambria" w:eastAsia="HGGothicE" w:hAnsi="Cambria" w:cs="Arial"/>
          <w:sz w:val="20"/>
          <w:szCs w:val="20"/>
        </w:rPr>
        <w:t>.</w:t>
      </w:r>
      <w:r w:rsidR="00373C88" w:rsidRPr="3A6A0A47">
        <w:rPr>
          <w:rFonts w:ascii="Cambria" w:eastAsia="HGGothicE" w:hAnsi="Cambria" w:cs="Arial"/>
          <w:sz w:val="20"/>
          <w:szCs w:val="20"/>
        </w:rPr>
        <w:t xml:space="preserve"> Our research can not only help bring more transparency </w:t>
      </w:r>
      <w:del w:id="74" w:author="Ryan Huang" w:date="2022-10-04T12:29:00Z">
        <w:r w:rsidR="00373C88" w:rsidRPr="3A6A0A47" w:rsidDel="009E16A3">
          <w:rPr>
            <w:rFonts w:ascii="Cambria" w:eastAsia="HGGothicE" w:hAnsi="Cambria" w:cs="Arial"/>
            <w:sz w:val="20"/>
            <w:szCs w:val="20"/>
          </w:rPr>
          <w:delText xml:space="preserve">in </w:delText>
        </w:r>
      </w:del>
      <w:ins w:id="75" w:author="Ryan Huang" w:date="2022-10-04T12:29:00Z">
        <w:r w:rsidR="009E16A3">
          <w:rPr>
            <w:rFonts w:ascii="Cambria" w:eastAsia="HGGothicE" w:hAnsi="Cambria" w:cs="Arial"/>
            <w:sz w:val="20"/>
            <w:szCs w:val="20"/>
          </w:rPr>
          <w:t>to</w:t>
        </w:r>
        <w:r w:rsidR="009E16A3" w:rsidRPr="3A6A0A47">
          <w:rPr>
            <w:rFonts w:ascii="Cambria" w:eastAsia="HGGothicE" w:hAnsi="Cambria" w:cs="Arial"/>
            <w:sz w:val="20"/>
            <w:szCs w:val="20"/>
          </w:rPr>
          <w:t xml:space="preserve"> </w:t>
        </w:r>
      </w:ins>
      <w:r w:rsidR="00373C88" w:rsidRPr="3A6A0A47">
        <w:rPr>
          <w:rFonts w:ascii="Cambria" w:eastAsia="HGGothicE" w:hAnsi="Cambria" w:cs="Arial"/>
          <w:sz w:val="20"/>
          <w:szCs w:val="20"/>
        </w:rPr>
        <w:t xml:space="preserve">the prosecution system in North Carolina, but help other researchers </w:t>
      </w:r>
      <w:r w:rsidR="00187D7F" w:rsidRPr="3A6A0A47">
        <w:rPr>
          <w:rFonts w:ascii="Cambria" w:eastAsia="HGGothicE" w:hAnsi="Cambria" w:cs="Arial"/>
          <w:sz w:val="20"/>
          <w:szCs w:val="20"/>
        </w:rPr>
        <w:t>complete similar work and multiply the impact.</w:t>
      </w:r>
    </w:p>
    <w:p w14:paraId="37663D19" w14:textId="293035D2" w:rsidR="05D42B03" w:rsidRDefault="05D42B03" w:rsidP="11A42E76">
      <w:pPr>
        <w:spacing w:after="120" w:line="276" w:lineRule="auto"/>
        <w:ind w:firstLine="720"/>
        <w:rPr>
          <w:rFonts w:ascii="Cambria" w:eastAsia="HGGothicE" w:hAnsi="Cambria" w:cs="Arial"/>
          <w:sz w:val="20"/>
          <w:szCs w:val="20"/>
        </w:rPr>
      </w:pPr>
      <w:r w:rsidRPr="11A42E76">
        <w:rPr>
          <w:rFonts w:ascii="Cambria" w:eastAsia="HGGothicE" w:hAnsi="Cambria" w:cs="Arial"/>
          <w:sz w:val="20"/>
          <w:szCs w:val="20"/>
        </w:rPr>
        <w:t>This</w:t>
      </w:r>
      <w:r w:rsidR="3F417018" w:rsidRPr="11A42E76">
        <w:rPr>
          <w:rFonts w:ascii="Cambria" w:eastAsia="HGGothicE" w:hAnsi="Cambria" w:cs="Arial"/>
          <w:sz w:val="20"/>
          <w:szCs w:val="20"/>
        </w:rPr>
        <w:t xml:space="preserve"> project intends to expose </w:t>
      </w:r>
      <w:r w:rsidR="5390E055" w:rsidRPr="11A42E76">
        <w:rPr>
          <w:rFonts w:ascii="Cambria" w:eastAsia="HGGothicE" w:hAnsi="Cambria" w:cs="Arial"/>
          <w:sz w:val="20"/>
          <w:szCs w:val="20"/>
        </w:rPr>
        <w:t xml:space="preserve">biases and </w:t>
      </w:r>
      <w:r w:rsidR="1390E68B" w:rsidRPr="11A42E76">
        <w:rPr>
          <w:rFonts w:ascii="Cambria" w:eastAsia="HGGothicE" w:hAnsi="Cambria" w:cs="Arial"/>
          <w:sz w:val="20"/>
          <w:szCs w:val="20"/>
        </w:rPr>
        <w:t xml:space="preserve">other faults </w:t>
      </w:r>
      <w:r w:rsidR="2DE69F34" w:rsidRPr="11A42E76">
        <w:rPr>
          <w:rFonts w:ascii="Cambria" w:eastAsia="HGGothicE" w:hAnsi="Cambria" w:cs="Arial"/>
          <w:sz w:val="20"/>
          <w:szCs w:val="20"/>
        </w:rPr>
        <w:t xml:space="preserve">in the law enforcement system </w:t>
      </w:r>
      <w:r w:rsidR="3F417018" w:rsidRPr="11A42E76">
        <w:rPr>
          <w:rFonts w:ascii="Cambria" w:eastAsia="HGGothicE" w:hAnsi="Cambria" w:cs="Arial"/>
          <w:sz w:val="20"/>
          <w:szCs w:val="20"/>
        </w:rPr>
        <w:t xml:space="preserve">that </w:t>
      </w:r>
      <w:r w:rsidR="78AB3C11" w:rsidRPr="11A42E76">
        <w:rPr>
          <w:rFonts w:ascii="Cambria" w:eastAsia="HGGothicE" w:hAnsi="Cambria" w:cs="Arial"/>
          <w:sz w:val="20"/>
          <w:szCs w:val="20"/>
        </w:rPr>
        <w:t>put</w:t>
      </w:r>
      <w:del w:id="76" w:author="Ryan Huang" w:date="2022-10-04T12:29:00Z">
        <w:r w:rsidR="5390E055" w:rsidRPr="11A42E76" w:rsidDel="004F2C06">
          <w:rPr>
            <w:rFonts w:ascii="Cambria" w:eastAsia="HGGothicE" w:hAnsi="Cambria" w:cs="Arial"/>
            <w:sz w:val="20"/>
            <w:szCs w:val="20"/>
          </w:rPr>
          <w:delText>s</w:delText>
        </w:r>
      </w:del>
      <w:r w:rsidR="78AB3C11" w:rsidRPr="11A42E76">
        <w:rPr>
          <w:rFonts w:ascii="Cambria" w:eastAsia="HGGothicE" w:hAnsi="Cambria" w:cs="Arial"/>
          <w:sz w:val="20"/>
          <w:szCs w:val="20"/>
        </w:rPr>
        <w:t xml:space="preserve"> </w:t>
      </w:r>
      <w:r w:rsidR="5390E055" w:rsidRPr="11A42E76">
        <w:rPr>
          <w:rFonts w:ascii="Cambria" w:eastAsia="HGGothicE" w:hAnsi="Cambria" w:cs="Arial"/>
          <w:sz w:val="20"/>
          <w:szCs w:val="20"/>
        </w:rPr>
        <w:t>groups of</w:t>
      </w:r>
      <w:r w:rsidR="78AB3C11" w:rsidRPr="11A42E76">
        <w:rPr>
          <w:rFonts w:ascii="Cambria" w:eastAsia="HGGothicE" w:hAnsi="Cambria" w:cs="Arial"/>
          <w:sz w:val="20"/>
          <w:szCs w:val="20"/>
        </w:rPr>
        <w:t xml:space="preserve"> </w:t>
      </w:r>
      <w:r w:rsidR="3CE6F19E" w:rsidRPr="11A42E76">
        <w:rPr>
          <w:rFonts w:ascii="Cambria" w:eastAsia="HGGothicE" w:hAnsi="Cambria" w:cs="Arial"/>
          <w:sz w:val="20"/>
          <w:szCs w:val="20"/>
        </w:rPr>
        <w:t xml:space="preserve">people </w:t>
      </w:r>
      <w:r w:rsidR="110521AF" w:rsidRPr="11A42E76">
        <w:rPr>
          <w:rFonts w:ascii="Cambria" w:eastAsia="HGGothicE" w:hAnsi="Cambria" w:cs="Arial"/>
          <w:sz w:val="20"/>
          <w:szCs w:val="20"/>
        </w:rPr>
        <w:t>at a</w:t>
      </w:r>
      <w:r w:rsidR="3CE6F19E" w:rsidRPr="11A42E76">
        <w:rPr>
          <w:rFonts w:ascii="Cambria" w:eastAsia="HGGothicE" w:hAnsi="Cambria" w:cs="Arial"/>
          <w:sz w:val="20"/>
          <w:szCs w:val="20"/>
        </w:rPr>
        <w:t xml:space="preserve"> disadvantage compared to others. </w:t>
      </w:r>
      <w:r w:rsidR="32CE3A06" w:rsidRPr="11A42E76">
        <w:rPr>
          <w:rFonts w:ascii="Cambria" w:eastAsia="HGGothicE" w:hAnsi="Cambria" w:cs="Arial"/>
          <w:sz w:val="20"/>
          <w:szCs w:val="20"/>
        </w:rPr>
        <w:t xml:space="preserve">The </w:t>
      </w:r>
      <w:r w:rsidR="5390E055" w:rsidRPr="11A42E76">
        <w:rPr>
          <w:rFonts w:ascii="Cambria" w:eastAsia="HGGothicE" w:hAnsi="Cambria" w:cs="Arial"/>
          <w:sz w:val="20"/>
          <w:szCs w:val="20"/>
        </w:rPr>
        <w:t>outcome</w:t>
      </w:r>
      <w:r w:rsidR="746C6529" w:rsidRPr="11A42E76">
        <w:rPr>
          <w:rFonts w:ascii="Cambria" w:eastAsia="HGGothicE" w:hAnsi="Cambria" w:cs="Arial"/>
          <w:sz w:val="20"/>
          <w:szCs w:val="20"/>
        </w:rPr>
        <w:t xml:space="preserve"> of this study is useful for both the </w:t>
      </w:r>
      <w:r w:rsidR="1655832A" w:rsidRPr="11A42E76">
        <w:rPr>
          <w:rFonts w:ascii="Cambria" w:eastAsia="HGGothicE" w:hAnsi="Cambria" w:cs="Arial"/>
          <w:sz w:val="20"/>
          <w:szCs w:val="20"/>
        </w:rPr>
        <w:t>residents and the appointed and elected official</w:t>
      </w:r>
      <w:r w:rsidR="2B1C5E60" w:rsidRPr="11A42E76">
        <w:rPr>
          <w:rFonts w:ascii="Cambria" w:eastAsia="HGGothicE" w:hAnsi="Cambria" w:cs="Arial"/>
          <w:sz w:val="20"/>
          <w:szCs w:val="20"/>
        </w:rPr>
        <w:t>s</w:t>
      </w:r>
      <w:r w:rsidR="1655832A" w:rsidRPr="11A42E76">
        <w:rPr>
          <w:rFonts w:ascii="Cambria" w:eastAsia="HGGothicE" w:hAnsi="Cambria" w:cs="Arial"/>
          <w:sz w:val="20"/>
          <w:szCs w:val="20"/>
        </w:rPr>
        <w:t xml:space="preserve"> of North Carolina. </w:t>
      </w:r>
      <w:r w:rsidR="222AC800" w:rsidRPr="11A42E76">
        <w:rPr>
          <w:rFonts w:ascii="Cambria" w:eastAsia="HGGothicE" w:hAnsi="Cambria" w:cs="Arial"/>
          <w:sz w:val="20"/>
          <w:szCs w:val="20"/>
        </w:rPr>
        <w:t>Residents can hold the public officials accountable for th</w:t>
      </w:r>
      <w:r w:rsidR="2D341F14" w:rsidRPr="11A42E76">
        <w:rPr>
          <w:rFonts w:ascii="Cambria" w:eastAsia="HGGothicE" w:hAnsi="Cambria" w:cs="Arial"/>
          <w:sz w:val="20"/>
          <w:szCs w:val="20"/>
        </w:rPr>
        <w:t>e responsibility they are given</w:t>
      </w:r>
      <w:ins w:id="77" w:author="Ryan Huang" w:date="2022-10-04T12:30:00Z">
        <w:r w:rsidR="00705725">
          <w:rPr>
            <w:rFonts w:ascii="Cambria" w:eastAsia="HGGothicE" w:hAnsi="Cambria" w:cs="Arial"/>
            <w:sz w:val="20"/>
            <w:szCs w:val="20"/>
          </w:rPr>
          <w:t xml:space="preserve">. Additionally, </w:t>
        </w:r>
      </w:ins>
      <w:del w:id="78" w:author="Ryan Huang" w:date="2022-10-04T12:30:00Z">
        <w:r w:rsidR="2D341F14" w:rsidRPr="11A42E76" w:rsidDel="00705725">
          <w:rPr>
            <w:rFonts w:ascii="Cambria" w:eastAsia="HGGothicE" w:hAnsi="Cambria" w:cs="Arial"/>
            <w:sz w:val="20"/>
            <w:szCs w:val="20"/>
          </w:rPr>
          <w:delText xml:space="preserve">, while the </w:delText>
        </w:r>
      </w:del>
      <w:r w:rsidR="2D341F14" w:rsidRPr="11A42E76">
        <w:rPr>
          <w:rFonts w:ascii="Cambria" w:eastAsia="HGGothicE" w:hAnsi="Cambria" w:cs="Arial"/>
          <w:sz w:val="20"/>
          <w:szCs w:val="20"/>
        </w:rPr>
        <w:t>public official</w:t>
      </w:r>
      <w:ins w:id="79" w:author="Ryan Huang" w:date="2022-10-04T12:30:00Z">
        <w:r w:rsidR="00705725">
          <w:rPr>
            <w:rFonts w:ascii="Cambria" w:eastAsia="HGGothicE" w:hAnsi="Cambria" w:cs="Arial"/>
            <w:sz w:val="20"/>
            <w:szCs w:val="20"/>
          </w:rPr>
          <w:t>s</w:t>
        </w:r>
      </w:ins>
      <w:del w:id="80" w:author="Ryan Huang" w:date="2022-10-04T12:30:00Z">
        <w:r w:rsidR="2D341F14" w:rsidRPr="11A42E76" w:rsidDel="00705725">
          <w:rPr>
            <w:rFonts w:ascii="Cambria" w:eastAsia="HGGothicE" w:hAnsi="Cambria" w:cs="Arial"/>
            <w:sz w:val="20"/>
            <w:szCs w:val="20"/>
          </w:rPr>
          <w:delText xml:space="preserve">s, who are part of a larger system of </w:delText>
        </w:r>
        <w:r w:rsidR="7CECAD0C" w:rsidRPr="11A42E76" w:rsidDel="00705725">
          <w:rPr>
            <w:rFonts w:ascii="Cambria" w:eastAsia="HGGothicE" w:hAnsi="Cambria" w:cs="Arial"/>
            <w:sz w:val="20"/>
            <w:szCs w:val="20"/>
          </w:rPr>
          <w:delText>shared accountability,</w:delText>
        </w:r>
      </w:del>
      <w:r w:rsidR="7CECAD0C" w:rsidRPr="11A42E76">
        <w:rPr>
          <w:rFonts w:ascii="Cambria" w:eastAsia="HGGothicE" w:hAnsi="Cambria" w:cs="Arial"/>
          <w:sz w:val="20"/>
          <w:szCs w:val="20"/>
        </w:rPr>
        <w:t xml:space="preserve"> can help remediate potentially b</w:t>
      </w:r>
      <w:r w:rsidR="6C8F7D7C" w:rsidRPr="11A42E76">
        <w:rPr>
          <w:rFonts w:ascii="Cambria" w:eastAsia="HGGothicE" w:hAnsi="Cambria" w:cs="Arial"/>
          <w:sz w:val="20"/>
          <w:szCs w:val="20"/>
        </w:rPr>
        <w:t>iased behaviors</w:t>
      </w:r>
      <w:r w:rsidR="71239B6C" w:rsidRPr="11A42E76">
        <w:rPr>
          <w:rFonts w:ascii="Cambria" w:eastAsia="HGGothicE" w:hAnsi="Cambria" w:cs="Arial"/>
          <w:sz w:val="20"/>
          <w:szCs w:val="20"/>
        </w:rPr>
        <w:t xml:space="preserve"> and make better decisions</w:t>
      </w:r>
      <w:r w:rsidR="2D7FED54" w:rsidRPr="11A42E76">
        <w:rPr>
          <w:rFonts w:ascii="Cambria" w:eastAsia="HGGothicE" w:hAnsi="Cambria" w:cs="Arial"/>
          <w:sz w:val="20"/>
          <w:szCs w:val="20"/>
        </w:rPr>
        <w:t xml:space="preserve"> and use of their power.</w:t>
      </w:r>
    </w:p>
    <w:p w14:paraId="1BBD0ABA" w14:textId="7F83674E" w:rsidR="11A42E76" w:rsidRDefault="11A42E76" w:rsidP="11A42E76">
      <w:pPr>
        <w:spacing w:after="120" w:line="276" w:lineRule="auto"/>
        <w:rPr>
          <w:rFonts w:ascii="Cambria" w:eastAsia="HGGothicE" w:hAnsi="Cambria" w:cs="Arial"/>
          <w:sz w:val="20"/>
          <w:szCs w:val="20"/>
        </w:rPr>
      </w:pPr>
    </w:p>
    <w:p w14:paraId="66B2D77C" w14:textId="44633C31" w:rsidR="3ED9B9B4" w:rsidRDefault="3ED9B9B4" w:rsidP="11A42E76">
      <w:pPr>
        <w:spacing w:after="120" w:line="276" w:lineRule="auto"/>
        <w:rPr>
          <w:rFonts w:ascii="Cambria" w:eastAsia="HGGothicE" w:hAnsi="Cambria" w:cs="Arial"/>
          <w:sz w:val="20"/>
          <w:szCs w:val="20"/>
        </w:rPr>
      </w:pPr>
      <w:r w:rsidRPr="11A42E76">
        <w:rPr>
          <w:rFonts w:ascii="Cambria" w:eastAsia="HGGothicE" w:hAnsi="Cambria" w:cs="Arial"/>
          <w:sz w:val="20"/>
          <w:szCs w:val="20"/>
        </w:rPr>
        <w:t>References:</w:t>
      </w:r>
    </w:p>
    <w:p w14:paraId="38A1D479" w14:textId="0388462B" w:rsidR="11A42E76" w:rsidRDefault="11A42E76" w:rsidP="11A42E76">
      <w:pPr>
        <w:spacing w:after="120" w:line="276" w:lineRule="auto"/>
        <w:rPr>
          <w:rFonts w:ascii="Arial" w:hAnsi="Arial" w:cs="Arial"/>
          <w:sz w:val="16"/>
          <w:szCs w:val="16"/>
        </w:rPr>
      </w:pPr>
      <w:r w:rsidRPr="11A42E76">
        <w:rPr>
          <w:rFonts w:ascii="Arial" w:hAnsi="Arial" w:cs="Arial"/>
          <w:sz w:val="16"/>
          <w:szCs w:val="16"/>
        </w:rPr>
        <w:t xml:space="preserve">1. </w:t>
      </w:r>
      <w:proofErr w:type="spellStart"/>
      <w:r w:rsidR="3ED9B9B4" w:rsidRPr="11A42E76">
        <w:rPr>
          <w:rFonts w:ascii="Arial" w:hAnsi="Arial" w:cs="Arial"/>
          <w:sz w:val="16"/>
          <w:szCs w:val="16"/>
        </w:rPr>
        <w:t>Ciocanel</w:t>
      </w:r>
      <w:proofErr w:type="spellEnd"/>
      <w:r w:rsidR="3ED9B9B4" w:rsidRPr="11A42E76">
        <w:rPr>
          <w:rFonts w:ascii="Arial" w:hAnsi="Arial" w:cs="Arial"/>
          <w:sz w:val="16"/>
          <w:szCs w:val="16"/>
        </w:rPr>
        <w:t xml:space="preserve"> M-V, Topaz CM, Santorella R, Sen S, Smith CM, Hufstetler A (2020) JUSTFAIR: Judicial System Transparency through Federal Archive Inferred Records. </w:t>
      </w:r>
      <w:proofErr w:type="spellStart"/>
      <w:r w:rsidR="3ED9B9B4" w:rsidRPr="11A42E76">
        <w:rPr>
          <w:rFonts w:ascii="Arial" w:hAnsi="Arial" w:cs="Arial"/>
          <w:sz w:val="16"/>
          <w:szCs w:val="16"/>
        </w:rPr>
        <w:t>PLoS</w:t>
      </w:r>
      <w:proofErr w:type="spellEnd"/>
      <w:r w:rsidR="3ED9B9B4" w:rsidRPr="11A42E76">
        <w:rPr>
          <w:rFonts w:ascii="Arial" w:hAnsi="Arial" w:cs="Arial"/>
          <w:sz w:val="16"/>
          <w:szCs w:val="16"/>
        </w:rPr>
        <w:t xml:space="preserve"> ONE 15(10): e0241381. </w:t>
      </w:r>
      <w:hyperlink r:id="rId17">
        <w:r w:rsidR="3ED9B9B4" w:rsidRPr="11A42E76">
          <w:rPr>
            <w:rFonts w:ascii="Arial" w:hAnsi="Arial" w:cs="Arial"/>
            <w:sz w:val="16"/>
            <w:szCs w:val="16"/>
          </w:rPr>
          <w:t>https://doi.org/10.1371/journal.pone.0241381</w:t>
        </w:r>
      </w:hyperlink>
    </w:p>
    <w:p w14:paraId="26C443BE" w14:textId="0407654D" w:rsidR="3ED9B9B4" w:rsidRDefault="3ED9B9B4" w:rsidP="11A42E76">
      <w:pPr>
        <w:spacing w:after="120" w:line="276" w:lineRule="auto"/>
        <w:rPr>
          <w:rFonts w:ascii="Arial" w:hAnsi="Arial" w:cs="Arial"/>
          <w:sz w:val="16"/>
          <w:szCs w:val="16"/>
        </w:rPr>
      </w:pPr>
      <w:r w:rsidRPr="11A42E76">
        <w:rPr>
          <w:rFonts w:ascii="Arial" w:hAnsi="Arial" w:cs="Arial"/>
          <w:sz w:val="16"/>
          <w:szCs w:val="16"/>
        </w:rPr>
        <w:t xml:space="preserve">2. The Sentencing Project, “Racial Disparity in Sentencing”, January 2005. </w:t>
      </w:r>
      <w:hyperlink r:id="rId18">
        <w:r w:rsidRPr="11A42E76">
          <w:rPr>
            <w:rFonts w:ascii="Arial" w:hAnsi="Arial" w:cs="Arial"/>
            <w:sz w:val="16"/>
            <w:szCs w:val="16"/>
          </w:rPr>
          <w:t>https://www.opensocietyfoundations.org/publications/racial-disparity-sentencing</w:t>
        </w:r>
      </w:hyperlink>
    </w:p>
    <w:p w14:paraId="53D6FADE" w14:textId="241C62F1" w:rsidR="1D6E75EE" w:rsidRDefault="1D6E75EE" w:rsidP="11A42E76">
      <w:pPr>
        <w:ind w:left="567" w:hanging="567"/>
        <w:rPr>
          <w:rFonts w:ascii="Arial" w:hAnsi="Arial" w:cs="Arial"/>
          <w:sz w:val="16"/>
          <w:szCs w:val="16"/>
        </w:rPr>
      </w:pPr>
      <w:r w:rsidRPr="11A42E76">
        <w:rPr>
          <w:rFonts w:ascii="Arial" w:hAnsi="Arial" w:cs="Arial"/>
          <w:sz w:val="16"/>
          <w:szCs w:val="16"/>
        </w:rPr>
        <w:t xml:space="preserve">3. Bureau, U. S. C. Retrieved September 22, 2022, from </w:t>
      </w:r>
      <w:hyperlink r:id="rId19">
        <w:r w:rsidRPr="11A42E76">
          <w:rPr>
            <w:rFonts w:ascii="Arial" w:hAnsi="Arial" w:cs="Arial"/>
            <w:sz w:val="16"/>
            <w:szCs w:val="16"/>
          </w:rPr>
          <w:t>https://www.census.gov/</w:t>
        </w:r>
      </w:hyperlink>
    </w:p>
    <w:p w14:paraId="0358FA54" w14:textId="48BBC39C" w:rsidR="11A42E76" w:rsidRDefault="11A42E76" w:rsidP="11A42E76">
      <w:pPr>
        <w:spacing w:after="120" w:line="276" w:lineRule="auto"/>
        <w:rPr>
          <w:rFonts w:ascii="Arial" w:hAnsi="Arial" w:cs="Arial"/>
          <w:sz w:val="16"/>
          <w:szCs w:val="16"/>
        </w:rPr>
      </w:pPr>
    </w:p>
    <w:p w14:paraId="785CE274" w14:textId="5B9F0E3A" w:rsidR="11A42E76" w:rsidRDefault="11A42E76" w:rsidP="11A42E76">
      <w:pPr>
        <w:spacing w:after="120" w:line="276" w:lineRule="auto"/>
        <w:rPr>
          <w:rFonts w:ascii="Arial" w:hAnsi="Arial" w:cs="Arial"/>
          <w:sz w:val="16"/>
          <w:szCs w:val="16"/>
        </w:rPr>
      </w:pPr>
    </w:p>
    <w:sectPr w:rsidR="11A42E76">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Huang" w:date="2022-10-04T12:35:00Z" w:initials="RH">
    <w:p w14:paraId="51D777EF" w14:textId="77777777" w:rsidR="00331AD0" w:rsidRDefault="00331AD0" w:rsidP="00CE34B3">
      <w:pPr>
        <w:pStyle w:val="CommentText"/>
      </w:pPr>
      <w:r>
        <w:rPr>
          <w:rStyle w:val="CommentReference"/>
        </w:rPr>
        <w:annotationRef/>
      </w:r>
      <w:r>
        <w:t xml:space="preserve">Excellent writing! You clearly demonstrate the context of your project and why it is so important. I have made a number of suggestions for further improvement. My biggest critique is that you tend to write longer, more ornate sentences than needed. Try to revise with an eye for conciseness. Additionally, some slight changes to your structure will help provide a little more background on the JUSTFAIR project, and end with your explicit objectives. </w:t>
      </w:r>
    </w:p>
  </w:comment>
  <w:comment w:id="1" w:author="Ryan Huang" w:date="2022-10-04T11:58:00Z" w:initials="RH">
    <w:p w14:paraId="36CF0B4C" w14:textId="781E7A9A" w:rsidR="005C6B28" w:rsidRDefault="005C6B28" w:rsidP="00145674">
      <w:pPr>
        <w:pStyle w:val="CommentText"/>
      </w:pPr>
      <w:r>
        <w:rPr>
          <w:rStyle w:val="CommentReference"/>
        </w:rPr>
        <w:annotationRef/>
      </w:r>
      <w:r>
        <w:t>Add a citation here</w:t>
      </w:r>
    </w:p>
  </w:comment>
  <w:comment w:id="10" w:author="Ryan Huang" w:date="2022-10-04T12:13:00Z" w:initials="RH">
    <w:p w14:paraId="2BAA5959" w14:textId="77777777" w:rsidR="00CB309F" w:rsidRDefault="00CB309F" w:rsidP="00CD7DE0">
      <w:pPr>
        <w:pStyle w:val="CommentText"/>
      </w:pPr>
      <w:r>
        <w:rPr>
          <w:rStyle w:val="CommentReference"/>
        </w:rPr>
        <w:annotationRef/>
      </w:r>
      <w:r>
        <w:t>Needs a citation</w:t>
      </w:r>
    </w:p>
  </w:comment>
  <w:comment w:id="15" w:author="Ryan Huang" w:date="2022-10-04T12:15:00Z" w:initials="RH">
    <w:p w14:paraId="143A3179" w14:textId="77777777" w:rsidR="00527202" w:rsidRDefault="00527202" w:rsidP="00E741BD">
      <w:pPr>
        <w:pStyle w:val="CommentText"/>
      </w:pPr>
      <w:r>
        <w:rPr>
          <w:rStyle w:val="CommentReference"/>
        </w:rPr>
        <w:annotationRef/>
      </w:r>
      <w:r>
        <w:t>This is an awkward phrase, not only because of the passive voice, but also given the multiple negative statements in a row ("without", "cannot")</w:t>
      </w:r>
    </w:p>
  </w:comment>
  <w:comment w:id="22" w:author="Ryan Huang" w:date="2022-10-04T12:17:00Z" w:initials="RH">
    <w:p w14:paraId="20A76F4E" w14:textId="77777777" w:rsidR="00DE5D96" w:rsidRDefault="00DE5D96" w:rsidP="00A21D7E">
      <w:pPr>
        <w:pStyle w:val="CommentText"/>
      </w:pPr>
      <w:r>
        <w:rPr>
          <w:rStyle w:val="CommentReference"/>
        </w:rPr>
        <w:annotationRef/>
      </w:r>
      <w:r>
        <w:t>You have a tendency to write longer, more ornate sentences than you need. See if you can find opportunities to write more directly.</w:t>
      </w:r>
    </w:p>
  </w:comment>
  <w:comment w:id="31" w:author="Ryan Huang" w:date="2022-10-04T12:18:00Z" w:initials="RH">
    <w:p w14:paraId="3317812F" w14:textId="77777777" w:rsidR="000816C6" w:rsidRDefault="000816C6" w:rsidP="00D7175E">
      <w:pPr>
        <w:pStyle w:val="CommentText"/>
      </w:pPr>
      <w:r>
        <w:rPr>
          <w:rStyle w:val="CommentReference"/>
        </w:rPr>
        <w:annotationRef/>
      </w:r>
      <w:r>
        <w:t>You can split this into two smaller sentences</w:t>
      </w:r>
    </w:p>
  </w:comment>
  <w:comment w:id="38" w:author="Ryan Huang" w:date="2022-10-04T12:20:00Z" w:initials="RH">
    <w:p w14:paraId="0455C840" w14:textId="77777777" w:rsidR="00D86FF9" w:rsidRDefault="00D86FF9" w:rsidP="00A55E64">
      <w:pPr>
        <w:pStyle w:val="CommentText"/>
      </w:pPr>
      <w:r>
        <w:rPr>
          <w:rStyle w:val="CommentReference"/>
        </w:rPr>
        <w:annotationRef/>
      </w:r>
      <w:r>
        <w:t>While I love figures in general, this is out of place, just hanging out in the middle of your Introduction. I also don't think it's necessary as the main concept can be described in a sentence.</w:t>
      </w:r>
    </w:p>
  </w:comment>
  <w:comment w:id="39" w:author="Ryan Huang" w:date="2022-10-04T12:21:00Z" w:initials="RH">
    <w:p w14:paraId="42E99BC4" w14:textId="77777777" w:rsidR="000C5DAE" w:rsidRDefault="000C5DAE" w:rsidP="00A875C0">
      <w:pPr>
        <w:pStyle w:val="CommentText"/>
      </w:pPr>
      <w:r>
        <w:rPr>
          <w:rStyle w:val="CommentReference"/>
        </w:rPr>
        <w:annotationRef/>
      </w:r>
      <w:r>
        <w:t>A little too much telling and not enough showing.</w:t>
      </w:r>
    </w:p>
  </w:comment>
  <w:comment w:id="42" w:author="Ryan Huang" w:date="2022-10-04T12:22:00Z" w:initials="RH">
    <w:p w14:paraId="25B13BA3" w14:textId="77777777" w:rsidR="007101F1" w:rsidRDefault="007101F1" w:rsidP="00890EC1">
      <w:pPr>
        <w:pStyle w:val="CommentText"/>
      </w:pPr>
      <w:r>
        <w:rPr>
          <w:rStyle w:val="CommentReference"/>
        </w:rPr>
        <w:annotationRef/>
      </w:r>
      <w:r>
        <w:t>This should come after some of the later information</w:t>
      </w:r>
    </w:p>
  </w:comment>
  <w:comment w:id="54" w:author="Ryan Huang" w:date="2022-10-04T12:25:00Z" w:initials="RH">
    <w:p w14:paraId="1ADD2188" w14:textId="77777777" w:rsidR="0053159B" w:rsidRDefault="0053159B" w:rsidP="005069DD">
      <w:pPr>
        <w:pStyle w:val="CommentText"/>
      </w:pPr>
      <w:r>
        <w:rPr>
          <w:rStyle w:val="CommentReference"/>
        </w:rPr>
        <w:annotationRef/>
      </w:r>
      <w:r>
        <w:t>Which database specifically?</w:t>
      </w:r>
    </w:p>
  </w:comment>
  <w:comment w:id="73" w:author="Ryan Huang" w:date="2022-10-04T12:29:00Z" w:initials="RH">
    <w:p w14:paraId="20B02CD6" w14:textId="77777777" w:rsidR="004F2C06" w:rsidRDefault="004F2C06" w:rsidP="008C32F0">
      <w:pPr>
        <w:pStyle w:val="CommentText"/>
      </w:pPr>
      <w:r>
        <w:rPr>
          <w:rStyle w:val="CommentReference"/>
        </w:rPr>
        <w:annotationRef/>
      </w:r>
      <w:r>
        <w:t>You may want to be more specific on what the playbook looks like.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D777EF" w15:done="0"/>
  <w15:commentEx w15:paraId="36CF0B4C" w15:done="0"/>
  <w15:commentEx w15:paraId="2BAA5959" w15:done="0"/>
  <w15:commentEx w15:paraId="143A3179" w15:done="0"/>
  <w15:commentEx w15:paraId="20A76F4E" w15:done="0"/>
  <w15:commentEx w15:paraId="3317812F" w15:done="0"/>
  <w15:commentEx w15:paraId="0455C840" w15:done="0"/>
  <w15:commentEx w15:paraId="42E99BC4" w15:done="0"/>
  <w15:commentEx w15:paraId="25B13BA3" w15:done="0"/>
  <w15:commentEx w15:paraId="1ADD2188" w15:done="0"/>
  <w15:commentEx w15:paraId="20B02C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A700" w16cex:dateUtc="2022-10-04T16:35:00Z"/>
  <w16cex:commentExtensible w16cex:durableId="26E69E48" w16cex:dateUtc="2022-10-04T15:58:00Z"/>
  <w16cex:commentExtensible w16cex:durableId="26E6A1D9" w16cex:dateUtc="2022-10-04T16:13:00Z"/>
  <w16cex:commentExtensible w16cex:durableId="26E6A271" w16cex:dateUtc="2022-10-04T16:15:00Z"/>
  <w16cex:commentExtensible w16cex:durableId="26E6A2CB" w16cex:dateUtc="2022-10-04T16:17:00Z"/>
  <w16cex:commentExtensible w16cex:durableId="26E6A31F" w16cex:dateUtc="2022-10-04T16:18:00Z"/>
  <w16cex:commentExtensible w16cex:durableId="26E6A38F" w16cex:dateUtc="2022-10-04T16:20:00Z"/>
  <w16cex:commentExtensible w16cex:durableId="26E6A3D4" w16cex:dateUtc="2022-10-04T16:21:00Z"/>
  <w16cex:commentExtensible w16cex:durableId="26E6A407" w16cex:dateUtc="2022-10-04T16:22:00Z"/>
  <w16cex:commentExtensible w16cex:durableId="26E6A4B9" w16cex:dateUtc="2022-10-04T16:25:00Z"/>
  <w16cex:commentExtensible w16cex:durableId="26E6A5BA" w16cex:dateUtc="2022-10-04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D777EF" w16cid:durableId="26E6A700"/>
  <w16cid:commentId w16cid:paraId="36CF0B4C" w16cid:durableId="26E69E48"/>
  <w16cid:commentId w16cid:paraId="2BAA5959" w16cid:durableId="26E6A1D9"/>
  <w16cid:commentId w16cid:paraId="143A3179" w16cid:durableId="26E6A271"/>
  <w16cid:commentId w16cid:paraId="20A76F4E" w16cid:durableId="26E6A2CB"/>
  <w16cid:commentId w16cid:paraId="3317812F" w16cid:durableId="26E6A31F"/>
  <w16cid:commentId w16cid:paraId="0455C840" w16cid:durableId="26E6A38F"/>
  <w16cid:commentId w16cid:paraId="42E99BC4" w16cid:durableId="26E6A3D4"/>
  <w16cid:commentId w16cid:paraId="25B13BA3" w16cid:durableId="26E6A407"/>
  <w16cid:commentId w16cid:paraId="1ADD2188" w16cid:durableId="26E6A4B9"/>
  <w16cid:commentId w16cid:paraId="20B02CD6" w16cid:durableId="26E6A5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93F7" w14:textId="77777777" w:rsidR="00C3603D" w:rsidRDefault="00C3603D" w:rsidP="0027200E">
      <w:r>
        <w:separator/>
      </w:r>
    </w:p>
  </w:endnote>
  <w:endnote w:type="continuationSeparator" w:id="0">
    <w:p w14:paraId="36B6CC54" w14:textId="77777777" w:rsidR="00C3603D" w:rsidRDefault="00C3603D" w:rsidP="0027200E">
      <w:r>
        <w:continuationSeparator/>
      </w:r>
    </w:p>
  </w:endnote>
  <w:endnote w:type="continuationNotice" w:id="1">
    <w:p w14:paraId="58878BD1" w14:textId="77777777" w:rsidR="00C3603D" w:rsidRDefault="00C360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HGGothicE">
    <w:charset w:val="80"/>
    <w:family w:val="modern"/>
    <w:pitch w:val="fixed"/>
    <w:sig w:usb0="E00002FF" w:usb1="2AC7EDFE" w:usb2="00000012" w:usb3="00000000" w:csb0="0002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A42E76" w14:paraId="2A7E4E79" w14:textId="77777777" w:rsidTr="11A42E76">
      <w:tc>
        <w:tcPr>
          <w:tcW w:w="3120" w:type="dxa"/>
        </w:tcPr>
        <w:p w14:paraId="1799856A" w14:textId="178D3355" w:rsidR="11A42E76" w:rsidRDefault="11A42E76" w:rsidP="11A42E76">
          <w:pPr>
            <w:pStyle w:val="Header"/>
            <w:ind w:left="-115"/>
          </w:pPr>
        </w:p>
      </w:tc>
      <w:tc>
        <w:tcPr>
          <w:tcW w:w="3120" w:type="dxa"/>
        </w:tcPr>
        <w:p w14:paraId="224C743F" w14:textId="5AC01DA5" w:rsidR="11A42E76" w:rsidRDefault="11A42E76" w:rsidP="11A42E76">
          <w:pPr>
            <w:pStyle w:val="Header"/>
            <w:jc w:val="center"/>
          </w:pPr>
        </w:p>
      </w:tc>
      <w:tc>
        <w:tcPr>
          <w:tcW w:w="3120" w:type="dxa"/>
        </w:tcPr>
        <w:p w14:paraId="4D99F033" w14:textId="48472B18" w:rsidR="11A42E76" w:rsidRDefault="11A42E76" w:rsidP="11A42E76">
          <w:pPr>
            <w:pStyle w:val="Header"/>
            <w:ind w:right="-115"/>
            <w:jc w:val="right"/>
          </w:pPr>
        </w:p>
      </w:tc>
    </w:tr>
  </w:tbl>
  <w:p w14:paraId="5316FB95" w14:textId="33C3A462" w:rsidR="11A42E76" w:rsidRDefault="11A42E76" w:rsidP="11A42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81C0" w14:textId="77777777" w:rsidR="00C3603D" w:rsidRDefault="00C3603D" w:rsidP="0027200E">
      <w:r>
        <w:separator/>
      </w:r>
    </w:p>
  </w:footnote>
  <w:footnote w:type="continuationSeparator" w:id="0">
    <w:p w14:paraId="53F8CB33" w14:textId="77777777" w:rsidR="00C3603D" w:rsidRDefault="00C3603D" w:rsidP="0027200E">
      <w:r>
        <w:continuationSeparator/>
      </w:r>
    </w:p>
  </w:footnote>
  <w:footnote w:type="continuationNotice" w:id="1">
    <w:p w14:paraId="106DEEAE" w14:textId="77777777" w:rsidR="00C3603D" w:rsidRDefault="00C3603D"/>
  </w:footnote>
  <w:footnote w:id="2">
    <w:p w14:paraId="65E35780" w14:textId="77777777" w:rsidR="11A42E76" w:rsidRDefault="11A42E76" w:rsidP="11A42E76">
      <w:pPr>
        <w:pStyle w:val="FootnoteText"/>
        <w:rPr>
          <w:rFonts w:ascii="Arial" w:hAnsi="Arial" w:cs="Arial"/>
        </w:rPr>
      </w:pPr>
      <w:r w:rsidRPr="11A42E76">
        <w:rPr>
          <w:rStyle w:val="FootnoteReference"/>
          <w:rFonts w:ascii="Arial" w:hAnsi="Arial" w:cs="Arial"/>
          <w:sz w:val="16"/>
          <w:szCs w:val="16"/>
        </w:rPr>
        <w:footnoteRef/>
      </w:r>
      <w:r w:rsidRPr="11A42E76">
        <w:rPr>
          <w:rFonts w:ascii="Arial" w:hAnsi="Arial" w:cs="Arial"/>
          <w:sz w:val="16"/>
          <w:szCs w:val="16"/>
        </w:rPr>
        <w:t xml:space="preserve"> </w:t>
      </w:r>
      <w:proofErr w:type="spellStart"/>
      <w:r w:rsidRPr="11A42E76">
        <w:rPr>
          <w:rFonts w:ascii="Arial" w:hAnsi="Arial" w:cs="Arial"/>
          <w:sz w:val="16"/>
          <w:szCs w:val="16"/>
        </w:rPr>
        <w:t>Ciocanel</w:t>
      </w:r>
      <w:proofErr w:type="spellEnd"/>
      <w:r w:rsidRPr="11A42E76">
        <w:rPr>
          <w:rFonts w:ascii="Arial" w:hAnsi="Arial" w:cs="Arial"/>
          <w:sz w:val="16"/>
          <w:szCs w:val="16"/>
        </w:rPr>
        <w:t xml:space="preserve"> M-V, Topaz CM, Santorella R, Sen S, Smith CM, Hufstetler A (2020) JUSTFAIR: Judicial System Transparency through Federal Archive Inferred Records. </w:t>
      </w:r>
      <w:proofErr w:type="spellStart"/>
      <w:r w:rsidRPr="11A42E76">
        <w:rPr>
          <w:rFonts w:ascii="Arial" w:hAnsi="Arial" w:cs="Arial"/>
          <w:sz w:val="16"/>
          <w:szCs w:val="16"/>
        </w:rPr>
        <w:t>PLoS</w:t>
      </w:r>
      <w:proofErr w:type="spellEnd"/>
      <w:r w:rsidRPr="11A42E76">
        <w:rPr>
          <w:rFonts w:ascii="Arial" w:hAnsi="Arial" w:cs="Arial"/>
          <w:sz w:val="16"/>
          <w:szCs w:val="16"/>
        </w:rPr>
        <w:t xml:space="preserve"> ONE 15(10): e0241381. https://doi.org/10.1371/journal.pone.0241381</w:t>
      </w:r>
    </w:p>
  </w:footnote>
  <w:footnote w:id="3">
    <w:p w14:paraId="1D61855E" w14:textId="0E469BCF" w:rsidR="11A42E76" w:rsidRDefault="11A42E76" w:rsidP="11A42E76">
      <w:pPr>
        <w:pStyle w:val="FootnoteText"/>
      </w:pPr>
      <w:r w:rsidRPr="11A42E76">
        <w:rPr>
          <w:rStyle w:val="FootnoteReference"/>
        </w:rPr>
        <w:footnoteRef/>
      </w:r>
      <w:r>
        <w:t xml:space="preserve"> The Sentencing Project, </w:t>
      </w:r>
      <w:r w:rsidRPr="11A42E76">
        <w:rPr>
          <w:i/>
          <w:iCs/>
        </w:rPr>
        <w:t>“Racial Disparity in Sentencing”</w:t>
      </w:r>
      <w:r>
        <w:t xml:space="preserve">, January 2005. </w:t>
      </w:r>
      <w:hyperlink r:id="rId1">
        <w:r w:rsidRPr="11A42E76">
          <w:rPr>
            <w:rStyle w:val="Hyperlink"/>
          </w:rPr>
          <w:t>https://www.opensocietyfoundations.org/publications/racial-disparity-sentencing</w:t>
        </w:r>
      </w:hyperlink>
    </w:p>
    <w:p w14:paraId="58C3EB92" w14:textId="4393316C" w:rsidR="11A42E76" w:rsidRDefault="11A42E76" w:rsidP="11A42E7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A42E76" w14:paraId="17FB796E" w14:textId="77777777" w:rsidTr="11A42E76">
      <w:tc>
        <w:tcPr>
          <w:tcW w:w="3120" w:type="dxa"/>
        </w:tcPr>
        <w:p w14:paraId="524D8C47" w14:textId="136633AE" w:rsidR="11A42E76" w:rsidRDefault="11A42E76" w:rsidP="11A42E76">
          <w:pPr>
            <w:pStyle w:val="Header"/>
            <w:ind w:left="-115"/>
          </w:pPr>
        </w:p>
      </w:tc>
      <w:tc>
        <w:tcPr>
          <w:tcW w:w="3120" w:type="dxa"/>
        </w:tcPr>
        <w:p w14:paraId="166E0575" w14:textId="0747915D" w:rsidR="11A42E76" w:rsidRDefault="11A42E76" w:rsidP="11A42E76">
          <w:pPr>
            <w:pStyle w:val="Header"/>
            <w:jc w:val="center"/>
          </w:pPr>
        </w:p>
      </w:tc>
      <w:tc>
        <w:tcPr>
          <w:tcW w:w="3120" w:type="dxa"/>
        </w:tcPr>
        <w:p w14:paraId="308308F4" w14:textId="1EC294C1" w:rsidR="11A42E76" w:rsidRDefault="11A42E76" w:rsidP="11A42E76">
          <w:pPr>
            <w:pStyle w:val="Header"/>
            <w:ind w:right="-115"/>
            <w:jc w:val="right"/>
          </w:pPr>
        </w:p>
      </w:tc>
    </w:tr>
  </w:tbl>
  <w:p w14:paraId="4FC23D0C" w14:textId="1F7E5010" w:rsidR="11A42E76" w:rsidRDefault="11A42E76" w:rsidP="11A42E7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r8uktve" int2:invalidationBookmarkName="" int2:hashCode="Q3Sq7iR/sjfObJ" int2:id="HT3LRRz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F1CE"/>
    <w:multiLevelType w:val="hybridMultilevel"/>
    <w:tmpl w:val="ACF49782"/>
    <w:lvl w:ilvl="0" w:tplc="D3FAB01E">
      <w:start w:val="1"/>
      <w:numFmt w:val="decimal"/>
      <w:lvlText w:val="%1."/>
      <w:lvlJc w:val="left"/>
      <w:pPr>
        <w:ind w:left="720" w:hanging="360"/>
      </w:pPr>
    </w:lvl>
    <w:lvl w:ilvl="1" w:tplc="098E0634">
      <w:start w:val="1"/>
      <w:numFmt w:val="lowerLetter"/>
      <w:lvlText w:val="%2."/>
      <w:lvlJc w:val="left"/>
      <w:pPr>
        <w:ind w:left="1440" w:hanging="360"/>
      </w:pPr>
    </w:lvl>
    <w:lvl w:ilvl="2" w:tplc="503C6F20">
      <w:start w:val="1"/>
      <w:numFmt w:val="lowerRoman"/>
      <w:lvlText w:val="%3."/>
      <w:lvlJc w:val="right"/>
      <w:pPr>
        <w:ind w:left="2160" w:hanging="180"/>
      </w:pPr>
    </w:lvl>
    <w:lvl w:ilvl="3" w:tplc="9A2E4324">
      <w:start w:val="1"/>
      <w:numFmt w:val="decimal"/>
      <w:lvlText w:val="%4."/>
      <w:lvlJc w:val="left"/>
      <w:pPr>
        <w:ind w:left="2880" w:hanging="360"/>
      </w:pPr>
    </w:lvl>
    <w:lvl w:ilvl="4" w:tplc="4224C48E">
      <w:start w:val="1"/>
      <w:numFmt w:val="lowerLetter"/>
      <w:lvlText w:val="%5."/>
      <w:lvlJc w:val="left"/>
      <w:pPr>
        <w:ind w:left="3600" w:hanging="360"/>
      </w:pPr>
    </w:lvl>
    <w:lvl w:ilvl="5" w:tplc="239C8680">
      <w:start w:val="1"/>
      <w:numFmt w:val="lowerRoman"/>
      <w:lvlText w:val="%6."/>
      <w:lvlJc w:val="right"/>
      <w:pPr>
        <w:ind w:left="4320" w:hanging="180"/>
      </w:pPr>
    </w:lvl>
    <w:lvl w:ilvl="6" w:tplc="68C01814">
      <w:start w:val="1"/>
      <w:numFmt w:val="decimal"/>
      <w:lvlText w:val="%7."/>
      <w:lvlJc w:val="left"/>
      <w:pPr>
        <w:ind w:left="5040" w:hanging="360"/>
      </w:pPr>
    </w:lvl>
    <w:lvl w:ilvl="7" w:tplc="FA3C5210">
      <w:start w:val="1"/>
      <w:numFmt w:val="lowerLetter"/>
      <w:lvlText w:val="%8."/>
      <w:lvlJc w:val="left"/>
      <w:pPr>
        <w:ind w:left="5760" w:hanging="360"/>
      </w:pPr>
    </w:lvl>
    <w:lvl w:ilvl="8" w:tplc="ADA66DA8">
      <w:start w:val="1"/>
      <w:numFmt w:val="lowerRoman"/>
      <w:lvlText w:val="%9."/>
      <w:lvlJc w:val="right"/>
      <w:pPr>
        <w:ind w:left="6480" w:hanging="180"/>
      </w:pPr>
    </w:lvl>
  </w:abstractNum>
  <w:abstractNum w:abstractNumId="1" w15:restartNumberingAfterBreak="0">
    <w:nsid w:val="373359C1"/>
    <w:multiLevelType w:val="hybridMultilevel"/>
    <w:tmpl w:val="19A8BB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55CD2"/>
    <w:multiLevelType w:val="hybridMultilevel"/>
    <w:tmpl w:val="384892DE"/>
    <w:lvl w:ilvl="0" w:tplc="A378CF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97573">
    <w:abstractNumId w:val="0"/>
  </w:num>
  <w:num w:numId="2" w16cid:durableId="1302923415">
    <w:abstractNumId w:val="2"/>
  </w:num>
  <w:num w:numId="3" w16cid:durableId="6531401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Huang">
    <w15:presenceInfo w15:providerId="Windows Live" w15:userId="283246f1b7ae0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2NzY2MTcwNLGwtDBS0lEKTi0uzszPAykwrAUAivHMkSwAAAA="/>
  </w:docVars>
  <w:rsids>
    <w:rsidRoot w:val="00DD2003"/>
    <w:rsid w:val="0002060D"/>
    <w:rsid w:val="00024BEA"/>
    <w:rsid w:val="00027FB3"/>
    <w:rsid w:val="00032CF1"/>
    <w:rsid w:val="00060329"/>
    <w:rsid w:val="00066831"/>
    <w:rsid w:val="000816C6"/>
    <w:rsid w:val="00091AF5"/>
    <w:rsid w:val="000A702B"/>
    <w:rsid w:val="000C26A6"/>
    <w:rsid w:val="000C5DAE"/>
    <w:rsid w:val="000C7034"/>
    <w:rsid w:val="000D79C7"/>
    <w:rsid w:val="000E1DC7"/>
    <w:rsid w:val="000E4828"/>
    <w:rsid w:val="000F68F4"/>
    <w:rsid w:val="00110186"/>
    <w:rsid w:val="00140E37"/>
    <w:rsid w:val="001437B8"/>
    <w:rsid w:val="001626D9"/>
    <w:rsid w:val="00174542"/>
    <w:rsid w:val="00187D7F"/>
    <w:rsid w:val="001A182C"/>
    <w:rsid w:val="001B0DCD"/>
    <w:rsid w:val="001B265F"/>
    <w:rsid w:val="001D076C"/>
    <w:rsid w:val="001D1D5F"/>
    <w:rsid w:val="001D3C1E"/>
    <w:rsid w:val="002252A1"/>
    <w:rsid w:val="00246F8A"/>
    <w:rsid w:val="00252F05"/>
    <w:rsid w:val="00253FDD"/>
    <w:rsid w:val="0026213F"/>
    <w:rsid w:val="0027200E"/>
    <w:rsid w:val="002C1C09"/>
    <w:rsid w:val="002D172A"/>
    <w:rsid w:val="002E4339"/>
    <w:rsid w:val="00327355"/>
    <w:rsid w:val="00331AD0"/>
    <w:rsid w:val="00354847"/>
    <w:rsid w:val="00373C88"/>
    <w:rsid w:val="003937B9"/>
    <w:rsid w:val="003C13AB"/>
    <w:rsid w:val="003D794F"/>
    <w:rsid w:val="003F027C"/>
    <w:rsid w:val="00420D7D"/>
    <w:rsid w:val="00425962"/>
    <w:rsid w:val="004316E9"/>
    <w:rsid w:val="00445D2A"/>
    <w:rsid w:val="004749BF"/>
    <w:rsid w:val="004A084C"/>
    <w:rsid w:val="004B251C"/>
    <w:rsid w:val="004B3713"/>
    <w:rsid w:val="004E6DB9"/>
    <w:rsid w:val="004F2C06"/>
    <w:rsid w:val="005241DF"/>
    <w:rsid w:val="00527202"/>
    <w:rsid w:val="0053159B"/>
    <w:rsid w:val="00534563"/>
    <w:rsid w:val="00544D8E"/>
    <w:rsid w:val="00581843"/>
    <w:rsid w:val="005914C7"/>
    <w:rsid w:val="005A199D"/>
    <w:rsid w:val="005B232E"/>
    <w:rsid w:val="005C6B28"/>
    <w:rsid w:val="005C7465"/>
    <w:rsid w:val="006078FD"/>
    <w:rsid w:val="006120E9"/>
    <w:rsid w:val="006339A4"/>
    <w:rsid w:val="00641BF3"/>
    <w:rsid w:val="006A7869"/>
    <w:rsid w:val="006A7C35"/>
    <w:rsid w:val="006B5F34"/>
    <w:rsid w:val="006B79A2"/>
    <w:rsid w:val="006C1EDD"/>
    <w:rsid w:val="006F398E"/>
    <w:rsid w:val="007053DB"/>
    <w:rsid w:val="00705725"/>
    <w:rsid w:val="007101F1"/>
    <w:rsid w:val="00732911"/>
    <w:rsid w:val="007342E9"/>
    <w:rsid w:val="00741278"/>
    <w:rsid w:val="00741C32"/>
    <w:rsid w:val="00760E99"/>
    <w:rsid w:val="00771984"/>
    <w:rsid w:val="00785B6E"/>
    <w:rsid w:val="007A366E"/>
    <w:rsid w:val="007A4ED4"/>
    <w:rsid w:val="007F36C2"/>
    <w:rsid w:val="00855A17"/>
    <w:rsid w:val="00880360"/>
    <w:rsid w:val="008A2B40"/>
    <w:rsid w:val="009044EF"/>
    <w:rsid w:val="00922F98"/>
    <w:rsid w:val="00944414"/>
    <w:rsid w:val="00947B5F"/>
    <w:rsid w:val="009559DC"/>
    <w:rsid w:val="00963547"/>
    <w:rsid w:val="00971476"/>
    <w:rsid w:val="009774E6"/>
    <w:rsid w:val="009B2263"/>
    <w:rsid w:val="009B4E3B"/>
    <w:rsid w:val="009C140B"/>
    <w:rsid w:val="009D3551"/>
    <w:rsid w:val="009D41EF"/>
    <w:rsid w:val="009E16A3"/>
    <w:rsid w:val="009E16A5"/>
    <w:rsid w:val="00A07056"/>
    <w:rsid w:val="00A252BE"/>
    <w:rsid w:val="00A47997"/>
    <w:rsid w:val="00A9548E"/>
    <w:rsid w:val="00AA164C"/>
    <w:rsid w:val="00AB328F"/>
    <w:rsid w:val="00AB75A1"/>
    <w:rsid w:val="00AF7272"/>
    <w:rsid w:val="00B503F1"/>
    <w:rsid w:val="00B63330"/>
    <w:rsid w:val="00B6364B"/>
    <w:rsid w:val="00B654D7"/>
    <w:rsid w:val="00B81A26"/>
    <w:rsid w:val="00B97B37"/>
    <w:rsid w:val="00BA58B6"/>
    <w:rsid w:val="00BB2F25"/>
    <w:rsid w:val="00BB39E4"/>
    <w:rsid w:val="00BC0921"/>
    <w:rsid w:val="00BC55EA"/>
    <w:rsid w:val="00BE0EE4"/>
    <w:rsid w:val="00C25343"/>
    <w:rsid w:val="00C3603D"/>
    <w:rsid w:val="00CB309F"/>
    <w:rsid w:val="00CE064E"/>
    <w:rsid w:val="00CE7C28"/>
    <w:rsid w:val="00D1380D"/>
    <w:rsid w:val="00D86FF9"/>
    <w:rsid w:val="00DB0728"/>
    <w:rsid w:val="00DB5355"/>
    <w:rsid w:val="00DD2003"/>
    <w:rsid w:val="00DE5D96"/>
    <w:rsid w:val="00E221AA"/>
    <w:rsid w:val="00E35F53"/>
    <w:rsid w:val="00E36537"/>
    <w:rsid w:val="00E454E8"/>
    <w:rsid w:val="00E533D3"/>
    <w:rsid w:val="00E80D10"/>
    <w:rsid w:val="00EB23F6"/>
    <w:rsid w:val="00F115E7"/>
    <w:rsid w:val="00F24F43"/>
    <w:rsid w:val="00F54260"/>
    <w:rsid w:val="00F62F58"/>
    <w:rsid w:val="00F750C3"/>
    <w:rsid w:val="00FC7B3C"/>
    <w:rsid w:val="00FF5656"/>
    <w:rsid w:val="015910D3"/>
    <w:rsid w:val="016265B6"/>
    <w:rsid w:val="0433E04F"/>
    <w:rsid w:val="04EB2E38"/>
    <w:rsid w:val="05D42B03"/>
    <w:rsid w:val="0642707B"/>
    <w:rsid w:val="06D441CB"/>
    <w:rsid w:val="077EB467"/>
    <w:rsid w:val="07FDBE1E"/>
    <w:rsid w:val="081392A6"/>
    <w:rsid w:val="083FE581"/>
    <w:rsid w:val="089E1CF8"/>
    <w:rsid w:val="0A278A29"/>
    <w:rsid w:val="0AD2349F"/>
    <w:rsid w:val="0B90106B"/>
    <w:rsid w:val="0D5F2AEB"/>
    <w:rsid w:val="0E4FD4F5"/>
    <w:rsid w:val="0EB9C303"/>
    <w:rsid w:val="0F048F3B"/>
    <w:rsid w:val="0FF0B67D"/>
    <w:rsid w:val="107DA350"/>
    <w:rsid w:val="1096CBAD"/>
    <w:rsid w:val="110521AF"/>
    <w:rsid w:val="11A42E76"/>
    <w:rsid w:val="121973B1"/>
    <w:rsid w:val="12D682D8"/>
    <w:rsid w:val="1312F284"/>
    <w:rsid w:val="1390E68B"/>
    <w:rsid w:val="13A46DE2"/>
    <w:rsid w:val="14744D37"/>
    <w:rsid w:val="15C8A2B2"/>
    <w:rsid w:val="1655832A"/>
    <w:rsid w:val="1684DC66"/>
    <w:rsid w:val="16B0B32A"/>
    <w:rsid w:val="187C44DB"/>
    <w:rsid w:val="19250147"/>
    <w:rsid w:val="199798C3"/>
    <w:rsid w:val="19A34515"/>
    <w:rsid w:val="1B70AB79"/>
    <w:rsid w:val="1B7F1DAE"/>
    <w:rsid w:val="1BF4DD9B"/>
    <w:rsid w:val="1CD3E219"/>
    <w:rsid w:val="1D1AEE0F"/>
    <w:rsid w:val="1D6E75EE"/>
    <w:rsid w:val="1E4E7166"/>
    <w:rsid w:val="1F0A037A"/>
    <w:rsid w:val="1F3CC51E"/>
    <w:rsid w:val="1F8DC299"/>
    <w:rsid w:val="1FD84D2F"/>
    <w:rsid w:val="200E75F8"/>
    <w:rsid w:val="20239804"/>
    <w:rsid w:val="222AC800"/>
    <w:rsid w:val="225B3437"/>
    <w:rsid w:val="2319801E"/>
    <w:rsid w:val="2397219E"/>
    <w:rsid w:val="23C0BDC6"/>
    <w:rsid w:val="24EA4CB9"/>
    <w:rsid w:val="253E6B9B"/>
    <w:rsid w:val="255E4F93"/>
    <w:rsid w:val="257F913B"/>
    <w:rsid w:val="265CF36E"/>
    <w:rsid w:val="26C062C0"/>
    <w:rsid w:val="278D8DF4"/>
    <w:rsid w:val="27EA32A1"/>
    <w:rsid w:val="27F6CB91"/>
    <w:rsid w:val="27F8C3CF"/>
    <w:rsid w:val="281C7305"/>
    <w:rsid w:val="28295DB5"/>
    <w:rsid w:val="286EC50D"/>
    <w:rsid w:val="2996E14B"/>
    <w:rsid w:val="29EC9165"/>
    <w:rsid w:val="29F9203D"/>
    <w:rsid w:val="2A448F24"/>
    <w:rsid w:val="2A848BDE"/>
    <w:rsid w:val="2AF79582"/>
    <w:rsid w:val="2B1C5E60"/>
    <w:rsid w:val="2C7AB359"/>
    <w:rsid w:val="2CA53520"/>
    <w:rsid w:val="2D341F14"/>
    <w:rsid w:val="2D7FED54"/>
    <w:rsid w:val="2DE69F34"/>
    <w:rsid w:val="2E502175"/>
    <w:rsid w:val="2F3D9B13"/>
    <w:rsid w:val="306791DF"/>
    <w:rsid w:val="32CE3A06"/>
    <w:rsid w:val="347FA289"/>
    <w:rsid w:val="354E41C3"/>
    <w:rsid w:val="38496CDF"/>
    <w:rsid w:val="39056261"/>
    <w:rsid w:val="3A6A0A47"/>
    <w:rsid w:val="3ADBDE65"/>
    <w:rsid w:val="3BB166E1"/>
    <w:rsid w:val="3C210859"/>
    <w:rsid w:val="3CA26B02"/>
    <w:rsid w:val="3CE6F19E"/>
    <w:rsid w:val="3DC1F1E1"/>
    <w:rsid w:val="3E00BB51"/>
    <w:rsid w:val="3ED9B9B4"/>
    <w:rsid w:val="3F417018"/>
    <w:rsid w:val="40192999"/>
    <w:rsid w:val="4042A862"/>
    <w:rsid w:val="40A4CAA4"/>
    <w:rsid w:val="40BFC2FA"/>
    <w:rsid w:val="40FFF380"/>
    <w:rsid w:val="413738B6"/>
    <w:rsid w:val="42165DFA"/>
    <w:rsid w:val="42174CC7"/>
    <w:rsid w:val="42980026"/>
    <w:rsid w:val="42E9C8FC"/>
    <w:rsid w:val="4333AAF7"/>
    <w:rsid w:val="43C52744"/>
    <w:rsid w:val="4634CFA4"/>
    <w:rsid w:val="46896D45"/>
    <w:rsid w:val="476DF027"/>
    <w:rsid w:val="491F32DD"/>
    <w:rsid w:val="49E629D1"/>
    <w:rsid w:val="4AA363E0"/>
    <w:rsid w:val="4B0794E9"/>
    <w:rsid w:val="4CCE1952"/>
    <w:rsid w:val="4D05D179"/>
    <w:rsid w:val="4D1EF9D6"/>
    <w:rsid w:val="4D4EB8E4"/>
    <w:rsid w:val="4E0201EA"/>
    <w:rsid w:val="503D723B"/>
    <w:rsid w:val="50D00BAB"/>
    <w:rsid w:val="5136549A"/>
    <w:rsid w:val="51D9A6C3"/>
    <w:rsid w:val="5390E055"/>
    <w:rsid w:val="53E999DE"/>
    <w:rsid w:val="5510E35E"/>
    <w:rsid w:val="567CF17D"/>
    <w:rsid w:val="580D3A88"/>
    <w:rsid w:val="581AE312"/>
    <w:rsid w:val="58F1C07E"/>
    <w:rsid w:val="599F97A2"/>
    <w:rsid w:val="5A020F7E"/>
    <w:rsid w:val="5A9E670F"/>
    <w:rsid w:val="5AC1235B"/>
    <w:rsid w:val="5B4E00C0"/>
    <w:rsid w:val="5B92B201"/>
    <w:rsid w:val="5C296140"/>
    <w:rsid w:val="5C5CFD9D"/>
    <w:rsid w:val="5CD40CE5"/>
    <w:rsid w:val="5DB264F2"/>
    <w:rsid w:val="5DD607D1"/>
    <w:rsid w:val="5F81FBE4"/>
    <w:rsid w:val="5FD2C8D0"/>
    <w:rsid w:val="6023CB64"/>
    <w:rsid w:val="603022C9"/>
    <w:rsid w:val="61E9EFD4"/>
    <w:rsid w:val="622AE032"/>
    <w:rsid w:val="62ADD9AA"/>
    <w:rsid w:val="62D113C5"/>
    <w:rsid w:val="6465D15D"/>
    <w:rsid w:val="656ACF09"/>
    <w:rsid w:val="6577DC19"/>
    <w:rsid w:val="66147932"/>
    <w:rsid w:val="679D721F"/>
    <w:rsid w:val="68E383BC"/>
    <w:rsid w:val="696487F8"/>
    <w:rsid w:val="69F910EE"/>
    <w:rsid w:val="6A2A3FBD"/>
    <w:rsid w:val="6B47AC33"/>
    <w:rsid w:val="6B6BB3CB"/>
    <w:rsid w:val="6B94E14F"/>
    <w:rsid w:val="6C8F7D7C"/>
    <w:rsid w:val="6F0C8EA7"/>
    <w:rsid w:val="6FA88404"/>
    <w:rsid w:val="7062EF1C"/>
    <w:rsid w:val="71239B6C"/>
    <w:rsid w:val="712C7E93"/>
    <w:rsid w:val="719EB920"/>
    <w:rsid w:val="71B0B0B5"/>
    <w:rsid w:val="72768CAA"/>
    <w:rsid w:val="746C6529"/>
    <w:rsid w:val="74DA3301"/>
    <w:rsid w:val="74DAB9B8"/>
    <w:rsid w:val="7536DC96"/>
    <w:rsid w:val="76B435B4"/>
    <w:rsid w:val="781E016F"/>
    <w:rsid w:val="787B51DD"/>
    <w:rsid w:val="78A758DC"/>
    <w:rsid w:val="78AB3C11"/>
    <w:rsid w:val="7CECAD0C"/>
    <w:rsid w:val="7CF5B086"/>
    <w:rsid w:val="7D0BC979"/>
    <w:rsid w:val="7DF217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0215"/>
  <w15:chartTrackingRefBased/>
  <w15:docId w15:val="{5B6A0F73-F25E-44D3-AE28-37E0D14A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4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251C"/>
    <w:pPr>
      <w:ind w:left="720"/>
      <w:contextualSpacing/>
    </w:pPr>
  </w:style>
  <w:style w:type="character" w:styleId="Hyperlink">
    <w:name w:val="Hyperlink"/>
    <w:basedOn w:val="DefaultParagraphFont"/>
    <w:uiPriority w:val="99"/>
    <w:unhideWhenUsed/>
    <w:rsid w:val="004B3713"/>
    <w:rPr>
      <w:color w:val="0563C1" w:themeColor="hyperlink"/>
      <w:u w:val="single"/>
    </w:rPr>
  </w:style>
  <w:style w:type="paragraph" w:styleId="FootnoteText">
    <w:name w:val="footnote text"/>
    <w:basedOn w:val="Normal"/>
    <w:link w:val="FootnoteTextChar"/>
    <w:uiPriority w:val="99"/>
    <w:semiHidden/>
    <w:unhideWhenUsed/>
    <w:rsid w:val="0027200E"/>
    <w:rPr>
      <w:sz w:val="20"/>
      <w:szCs w:val="20"/>
    </w:rPr>
  </w:style>
  <w:style w:type="character" w:customStyle="1" w:styleId="FootnoteTextChar">
    <w:name w:val="Footnote Text Char"/>
    <w:basedOn w:val="DefaultParagraphFont"/>
    <w:link w:val="FootnoteText"/>
    <w:uiPriority w:val="99"/>
    <w:semiHidden/>
    <w:rsid w:val="0027200E"/>
    <w:rPr>
      <w:sz w:val="20"/>
      <w:szCs w:val="20"/>
    </w:rPr>
  </w:style>
  <w:style w:type="character" w:styleId="FootnoteReference">
    <w:name w:val="footnote reference"/>
    <w:basedOn w:val="DefaultParagraphFont"/>
    <w:uiPriority w:val="99"/>
    <w:semiHidden/>
    <w:unhideWhenUsed/>
    <w:rsid w:val="0027200E"/>
    <w:rPr>
      <w:vertAlign w:val="superscript"/>
    </w:rPr>
  </w:style>
  <w:style w:type="paragraph" w:styleId="Header">
    <w:name w:val="header"/>
    <w:basedOn w:val="Normal"/>
    <w:link w:val="HeaderChar"/>
    <w:uiPriority w:val="99"/>
    <w:semiHidden/>
    <w:unhideWhenUsed/>
    <w:rsid w:val="00785B6E"/>
    <w:pPr>
      <w:tabs>
        <w:tab w:val="center" w:pos="4680"/>
        <w:tab w:val="right" w:pos="9360"/>
      </w:tabs>
    </w:pPr>
  </w:style>
  <w:style w:type="character" w:customStyle="1" w:styleId="HeaderChar">
    <w:name w:val="Header Char"/>
    <w:basedOn w:val="DefaultParagraphFont"/>
    <w:link w:val="Header"/>
    <w:uiPriority w:val="99"/>
    <w:semiHidden/>
    <w:rsid w:val="00785B6E"/>
  </w:style>
  <w:style w:type="paragraph" w:styleId="Footer">
    <w:name w:val="footer"/>
    <w:basedOn w:val="Normal"/>
    <w:link w:val="FooterChar"/>
    <w:uiPriority w:val="99"/>
    <w:semiHidden/>
    <w:unhideWhenUsed/>
    <w:rsid w:val="00785B6E"/>
    <w:pPr>
      <w:tabs>
        <w:tab w:val="center" w:pos="4680"/>
        <w:tab w:val="right" w:pos="9360"/>
      </w:tabs>
    </w:pPr>
  </w:style>
  <w:style w:type="character" w:customStyle="1" w:styleId="FooterChar">
    <w:name w:val="Footer Char"/>
    <w:basedOn w:val="DefaultParagraphFont"/>
    <w:link w:val="Footer"/>
    <w:uiPriority w:val="99"/>
    <w:semiHidden/>
    <w:rsid w:val="00785B6E"/>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C6B28"/>
  </w:style>
  <w:style w:type="character" w:styleId="CommentReference">
    <w:name w:val="annotation reference"/>
    <w:basedOn w:val="DefaultParagraphFont"/>
    <w:uiPriority w:val="99"/>
    <w:semiHidden/>
    <w:unhideWhenUsed/>
    <w:rsid w:val="005C6B28"/>
    <w:rPr>
      <w:sz w:val="16"/>
      <w:szCs w:val="16"/>
    </w:rPr>
  </w:style>
  <w:style w:type="paragraph" w:styleId="CommentText">
    <w:name w:val="annotation text"/>
    <w:basedOn w:val="Normal"/>
    <w:link w:val="CommentTextChar"/>
    <w:uiPriority w:val="99"/>
    <w:unhideWhenUsed/>
    <w:rsid w:val="005C6B28"/>
    <w:rPr>
      <w:sz w:val="20"/>
      <w:szCs w:val="20"/>
    </w:rPr>
  </w:style>
  <w:style w:type="character" w:customStyle="1" w:styleId="CommentTextChar">
    <w:name w:val="Comment Text Char"/>
    <w:basedOn w:val="DefaultParagraphFont"/>
    <w:link w:val="CommentText"/>
    <w:uiPriority w:val="99"/>
    <w:rsid w:val="005C6B28"/>
    <w:rPr>
      <w:sz w:val="20"/>
      <w:szCs w:val="20"/>
    </w:rPr>
  </w:style>
  <w:style w:type="paragraph" w:styleId="CommentSubject">
    <w:name w:val="annotation subject"/>
    <w:basedOn w:val="CommentText"/>
    <w:next w:val="CommentText"/>
    <w:link w:val="CommentSubjectChar"/>
    <w:uiPriority w:val="99"/>
    <w:semiHidden/>
    <w:unhideWhenUsed/>
    <w:rsid w:val="005C6B28"/>
    <w:rPr>
      <w:b/>
      <w:bCs/>
    </w:rPr>
  </w:style>
  <w:style w:type="character" w:customStyle="1" w:styleId="CommentSubjectChar">
    <w:name w:val="Comment Subject Char"/>
    <w:basedOn w:val="CommentTextChar"/>
    <w:link w:val="CommentSubject"/>
    <w:uiPriority w:val="99"/>
    <w:semiHidden/>
    <w:rsid w:val="005C6B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opensocietyfoundations.org/publications/racial-disparity-sentenci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i.org/10.1371/journal.pone.0241381" TargetMode="Externa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journals.plos.org/plosone/article?id=10.1371/journal.pone.024138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census.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ocietyfoundations.org/publications/racial-disparity-sent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545BD049752147AD6E014FB336D995" ma:contentTypeVersion="2" ma:contentTypeDescription="Create a new document." ma:contentTypeScope="" ma:versionID="7af4319d6f2702b35a9d8451c4f5ca8c">
  <xsd:schema xmlns:xsd="http://www.w3.org/2001/XMLSchema" xmlns:xs="http://www.w3.org/2001/XMLSchema" xmlns:p="http://schemas.microsoft.com/office/2006/metadata/properties" xmlns:ns2="37d235c9-24bd-4a0b-bd79-c2d6b088b411" targetNamespace="http://schemas.microsoft.com/office/2006/metadata/properties" ma:root="true" ma:fieldsID="ae52a0f9fe9fc7420f3c622333111f7a" ns2:_="">
    <xsd:import namespace="37d235c9-24bd-4a0b-bd79-c2d6b088b4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235c9-24bd-4a0b-bd79-c2d6b088b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CCB9B-01AE-724D-8036-DCD16BDE3D7F}">
  <ds:schemaRefs>
    <ds:schemaRef ds:uri="http://schemas.openxmlformats.org/officeDocument/2006/bibliography"/>
  </ds:schemaRefs>
</ds:datastoreItem>
</file>

<file path=customXml/itemProps2.xml><?xml version="1.0" encoding="utf-8"?>
<ds:datastoreItem xmlns:ds="http://schemas.openxmlformats.org/officeDocument/2006/customXml" ds:itemID="{2F50D39C-16D0-4D7D-92DA-626CBC051B34}">
  <ds:schemaRefs>
    <ds:schemaRef ds:uri="http://schemas.microsoft.com/sharepoint/v3/contenttype/forms"/>
  </ds:schemaRefs>
</ds:datastoreItem>
</file>

<file path=customXml/itemProps3.xml><?xml version="1.0" encoding="utf-8"?>
<ds:datastoreItem xmlns:ds="http://schemas.openxmlformats.org/officeDocument/2006/customXml" ds:itemID="{A5503D4D-FE64-493F-A902-710E628D8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235c9-24bd-4a0b-bd79-c2d6b088b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F4E958-6084-4AC5-A10D-E7D8655304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Ache Cabello</dc:creator>
  <cp:keywords/>
  <dc:description/>
  <cp:lastModifiedBy>Ryan Huang</cp:lastModifiedBy>
  <cp:revision>27</cp:revision>
  <dcterms:created xsi:type="dcterms:W3CDTF">2022-10-04T15:57:00Z</dcterms:created>
  <dcterms:modified xsi:type="dcterms:W3CDTF">2022-10-04T16:35:00Z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0x010100FA545BD049752147AD6E014FB336D995</vt:lpwstr>
  </property>
  <property fmtid="{D5CDD505-2E9C-101B-9397-08002B2CF9AE}" pid="3" name="GrammarlyDocumentId">
    <vt:lpwstr>004d0589aa7c25a2503994433abd97a97f0d5d2b26f57451ac2ba13196d80163</vt:lpwstr>
  </property>
</Properties>
</file>